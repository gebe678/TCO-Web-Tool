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E844" w14:textId="77777777" w:rsidR="003E13B6" w:rsidRDefault="00060DB1">
      <w:r>
        <w:t>Total Cost of Ownership of Vehicles with Different Powertrains</w:t>
      </w:r>
    </w:p>
    <w:p w14:paraId="19DF29C9" w14:textId="77777777" w:rsidR="00060DB1" w:rsidRDefault="00060DB1"/>
    <w:p w14:paraId="2152B686" w14:textId="77777777" w:rsidR="00060DB1" w:rsidRDefault="00060DB1"/>
    <w:p w14:paraId="7D30F67D" w14:textId="77777777" w:rsidR="00060DB1" w:rsidRDefault="00060DB1"/>
    <w:p w14:paraId="5A6D0202" w14:textId="77777777" w:rsidR="00060DB1" w:rsidRDefault="00060DB1" w:rsidP="00060DB1">
      <w:pPr>
        <w:pStyle w:val="Heading1"/>
      </w:pPr>
      <w:r>
        <w:lastRenderedPageBreak/>
        <w:t>Executive Summary</w:t>
      </w:r>
    </w:p>
    <w:p w14:paraId="22F2F672" w14:textId="77777777" w:rsidR="00060DB1" w:rsidRDefault="00060DB1"/>
    <w:p w14:paraId="5DE54695" w14:textId="77777777" w:rsidR="00060DB1" w:rsidRPr="00060DB1" w:rsidRDefault="00060DB1" w:rsidP="00060DB1">
      <w:pPr>
        <w:pStyle w:val="ListParagraph"/>
        <w:numPr>
          <w:ilvl w:val="0"/>
          <w:numId w:val="1"/>
        </w:numPr>
        <w:rPr>
          <w:rFonts w:ascii="Times New Roman Bold" w:eastAsia="SimSun" w:hAnsi="Times New Roman Bold" w:cs="Times New Roman"/>
          <w:b/>
          <w:caps/>
          <w:sz w:val="24"/>
          <w:szCs w:val="20"/>
        </w:rPr>
      </w:pPr>
      <w:r w:rsidRPr="00060DB1">
        <w:rPr>
          <w:rFonts w:ascii="Times New Roman Bold" w:eastAsia="SimSun" w:hAnsi="Times New Roman Bold" w:cs="Times New Roman"/>
          <w:b/>
          <w:caps/>
          <w:sz w:val="24"/>
          <w:szCs w:val="20"/>
        </w:rPr>
        <w:t>Introduction</w:t>
      </w:r>
    </w:p>
    <w:p w14:paraId="3FD1B3CC" w14:textId="77777777" w:rsidR="00060DB1" w:rsidRDefault="00060DB1">
      <w:r>
        <w:t>Motivation, scope</w:t>
      </w:r>
      <w:r w:rsidR="00A7319F">
        <w:t>, perspective, intended audience/users</w:t>
      </w:r>
    </w:p>
    <w:p w14:paraId="6AEB61A3" w14:textId="77777777" w:rsidR="00060DB1" w:rsidRDefault="00060DB1"/>
    <w:p w14:paraId="630DA3D2" w14:textId="77777777" w:rsidR="00060DB1" w:rsidRPr="00060DB1" w:rsidRDefault="00060DB1" w:rsidP="00060DB1">
      <w:pPr>
        <w:pStyle w:val="ListParagraph"/>
        <w:numPr>
          <w:ilvl w:val="0"/>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Review of Previous Work</w:t>
      </w:r>
    </w:p>
    <w:p w14:paraId="1D52A800" w14:textId="77777777" w:rsidR="00060DB1" w:rsidRPr="00060DB1" w:rsidRDefault="00060DB1" w:rsidP="00060DB1"/>
    <w:p w14:paraId="0703D362" w14:textId="77777777" w:rsidR="00060DB1" w:rsidRPr="00060DB1" w:rsidRDefault="00060DB1" w:rsidP="00060DB1">
      <w:pPr>
        <w:pStyle w:val="ListParagraph"/>
        <w:numPr>
          <w:ilvl w:val="1"/>
          <w:numId w:val="1"/>
        </w:numPr>
        <w:rPr>
          <w:rFonts w:ascii="Times New Roman Bold" w:eastAsia="SimSun" w:hAnsi="Times New Roman Bold" w:cs="Times New Roman"/>
          <w:b/>
          <w:caps/>
          <w:sz w:val="24"/>
          <w:szCs w:val="20"/>
        </w:rPr>
      </w:pPr>
      <w:r>
        <w:rPr>
          <w:rFonts w:ascii="Times New Roman Bold" w:eastAsia="SimSun" w:hAnsi="Times New Roman Bold" w:cs="Times New Roman"/>
          <w:b/>
          <w:bCs/>
          <w:caps/>
          <w:sz w:val="24"/>
          <w:szCs w:val="24"/>
        </w:rPr>
        <w:t>General TCO Studies</w:t>
      </w:r>
    </w:p>
    <w:p w14:paraId="38D0FFBD" w14:textId="77777777" w:rsidR="00060DB1" w:rsidRDefault="00060DB1" w:rsidP="00060DB1">
      <w:r>
        <w:t>Lit reviewed by the Lit review team</w:t>
      </w:r>
    </w:p>
    <w:p w14:paraId="44EFC4C9" w14:textId="77777777" w:rsidR="00060DB1" w:rsidRPr="00060DB1" w:rsidRDefault="00060DB1" w:rsidP="00060DB1">
      <w:pPr>
        <w:pStyle w:val="ListParagraph"/>
        <w:numPr>
          <w:ilvl w:val="1"/>
          <w:numId w:val="1"/>
        </w:numPr>
        <w:rPr>
          <w:rFonts w:ascii="Times New Roman Bold" w:eastAsia="SimSun" w:hAnsi="Times New Roman Bold" w:cs="Times New Roman"/>
          <w:b/>
          <w:caps/>
          <w:sz w:val="24"/>
          <w:szCs w:val="20"/>
        </w:rPr>
      </w:pPr>
      <w:r>
        <w:rPr>
          <w:rFonts w:ascii="Times New Roman Bold" w:eastAsia="SimSun" w:hAnsi="Times New Roman Bold" w:cs="Times New Roman"/>
          <w:b/>
          <w:bCs/>
          <w:caps/>
          <w:sz w:val="24"/>
          <w:szCs w:val="24"/>
        </w:rPr>
        <w:t>Specific Vehicle and Associated Cost Studies</w:t>
      </w:r>
    </w:p>
    <w:p w14:paraId="3D5D25AA" w14:textId="77777777" w:rsidR="00060DB1" w:rsidRDefault="00060DB1">
      <w:r>
        <w:t xml:space="preserve">Battery costs, vehicle costs, fuel cell costs, </w:t>
      </w:r>
      <w:r w:rsidR="00D47DB1">
        <w:t xml:space="preserve">commercial vehicle costs, </w:t>
      </w:r>
      <w:r>
        <w:t>etc.</w:t>
      </w:r>
    </w:p>
    <w:p w14:paraId="397AD202" w14:textId="77777777" w:rsidR="00060DB1" w:rsidRDefault="00060DB1"/>
    <w:p w14:paraId="37D77C1B" w14:textId="77777777" w:rsidR="00060DB1" w:rsidRDefault="00060DB1" w:rsidP="00060DB1">
      <w:pPr>
        <w:pStyle w:val="ListParagraph"/>
        <w:numPr>
          <w:ilvl w:val="0"/>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Data</w:t>
      </w:r>
      <w:r w:rsidR="00147BF3">
        <w:rPr>
          <w:rFonts w:ascii="Times New Roman Bold" w:eastAsia="SimSun" w:hAnsi="Times New Roman Bold" w:cs="Times New Roman"/>
          <w:b/>
          <w:caps/>
          <w:sz w:val="24"/>
          <w:szCs w:val="20"/>
        </w:rPr>
        <w:t>, Methods, and Assumptions</w:t>
      </w:r>
    </w:p>
    <w:p w14:paraId="60C0E86E" w14:textId="77777777" w:rsidR="0029487A" w:rsidRPr="0029487A" w:rsidRDefault="0029487A" w:rsidP="0029487A">
      <w:pPr>
        <w:rPr>
          <w:rFonts w:ascii="Times New Roman Bold" w:eastAsia="SimSun" w:hAnsi="Times New Roman Bold" w:cs="Times New Roman"/>
          <w:b/>
          <w:caps/>
          <w:sz w:val="24"/>
          <w:szCs w:val="20"/>
        </w:rPr>
      </w:pPr>
    </w:p>
    <w:p w14:paraId="63A1AEE2" w14:textId="77777777" w:rsidR="0029487A" w:rsidRDefault="0029487A" w:rsidP="0029487A">
      <w:pPr>
        <w:pStyle w:val="ListParagraph"/>
        <w:numPr>
          <w:ilvl w:val="1"/>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General Assumptions</w:t>
      </w:r>
    </w:p>
    <w:p w14:paraId="4CBEF5A8" w14:textId="77777777" w:rsidR="00D47DB1" w:rsidRPr="0029487A" w:rsidRDefault="0029487A" w:rsidP="00D47DB1">
      <w:r w:rsidRPr="0029487A">
        <w:t xml:space="preserve">Assumptions </w:t>
      </w:r>
      <w:r>
        <w:t xml:space="preserve">and methods </w:t>
      </w:r>
      <w:r w:rsidRPr="0029487A">
        <w:t>used f</w:t>
      </w:r>
      <w:r>
        <w:t>or</w:t>
      </w:r>
      <w:r w:rsidRPr="0029487A">
        <w:t xml:space="preserve"> multiple cost compo</w:t>
      </w:r>
      <w:r>
        <w:t>n</w:t>
      </w:r>
      <w:r w:rsidRPr="0029487A">
        <w:t>ents</w:t>
      </w:r>
      <w:r>
        <w:t>, e.g., aggregation to size classes, etc.</w:t>
      </w:r>
    </w:p>
    <w:p w14:paraId="54E31AE7" w14:textId="77777777" w:rsidR="00060DB1" w:rsidRDefault="00060DB1" w:rsidP="00060DB1">
      <w:pPr>
        <w:pStyle w:val="ListParagraph"/>
        <w:numPr>
          <w:ilvl w:val="1"/>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Vehicle and Component Cost</w:t>
      </w:r>
      <w:r w:rsidR="00147BF3">
        <w:rPr>
          <w:rFonts w:ascii="Times New Roman Bold" w:eastAsia="SimSun" w:hAnsi="Times New Roman Bold" w:cs="Times New Roman"/>
          <w:b/>
          <w:caps/>
          <w:sz w:val="24"/>
          <w:szCs w:val="20"/>
        </w:rPr>
        <w:t>s</w:t>
      </w:r>
    </w:p>
    <w:p w14:paraId="278BE6D6" w14:textId="77777777" w:rsidR="00EB12FA" w:rsidRDefault="00EB12FA" w:rsidP="00EB12FA">
      <w:r>
        <w:t xml:space="preserve">Data sources </w:t>
      </w:r>
    </w:p>
    <w:p w14:paraId="3D236E31" w14:textId="77777777" w:rsidR="00EB12FA" w:rsidRDefault="00EB12FA" w:rsidP="00EB12FA">
      <w:r>
        <w:t>Assumptions about production volume, RPE markup factors</w:t>
      </w:r>
    </w:p>
    <w:p w14:paraId="13472E76" w14:textId="77777777" w:rsidR="00D47DB1" w:rsidRPr="00060DB1" w:rsidRDefault="00D47DB1" w:rsidP="00D47DB1">
      <w:pPr>
        <w:pStyle w:val="ListParagraph"/>
        <w:numPr>
          <w:ilvl w:val="1"/>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Vehicle Depreciation</w:t>
      </w:r>
    </w:p>
    <w:p w14:paraId="2CCE247C" w14:textId="77777777" w:rsidR="00D47DB1" w:rsidRPr="00060DB1" w:rsidRDefault="00D47DB1" w:rsidP="00D47DB1"/>
    <w:p w14:paraId="7B5A64B0" w14:textId="77777777" w:rsidR="00D47DB1" w:rsidRPr="00060DB1" w:rsidRDefault="00147BF3" w:rsidP="00D47DB1">
      <w:pPr>
        <w:pStyle w:val="ListParagraph"/>
        <w:numPr>
          <w:ilvl w:val="1"/>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Fuel Price and Fuel Economy</w:t>
      </w:r>
    </w:p>
    <w:p w14:paraId="55D5A441" w14:textId="7CAED4CF" w:rsidR="00D47DB1" w:rsidRDefault="007442ED" w:rsidP="00D47DB1">
      <w:r>
        <w:t xml:space="preserve">Energy cost is an important factor in the TCO estimation of vehicles, and it depends on two major components, fuel price and fuel economy. The team </w:t>
      </w:r>
      <w:r w:rsidR="00911CCD">
        <w:t>reviewed</w:t>
      </w:r>
      <w:r>
        <w:t xml:space="preserve"> existing studies </w:t>
      </w:r>
      <w:r w:rsidR="00911CCD">
        <w:t xml:space="preserve">that </w:t>
      </w:r>
      <w:r>
        <w:t>estimate fuel price and fuel economy for different powertrain technologies and vehicle classes</w:t>
      </w:r>
      <w:r w:rsidR="00911CCD">
        <w:t xml:space="preserve">, </w:t>
      </w:r>
      <w:r>
        <w:t>including light duty vehicles (LDVs) and medi</w:t>
      </w:r>
      <w:r w:rsidR="00911CCD">
        <w:t>um- and</w:t>
      </w:r>
      <w:r>
        <w:t xml:space="preserve"> heavy</w:t>
      </w:r>
      <w:r w:rsidR="00911CCD">
        <w:t>-</w:t>
      </w:r>
      <w:r>
        <w:t xml:space="preserve">duty vehicles (MHDVs). </w:t>
      </w:r>
      <w:r w:rsidR="00911CCD">
        <w:t>T</w:t>
      </w:r>
      <w:r>
        <w:t>he following two formulas</w:t>
      </w:r>
      <w:r w:rsidR="00911CCD">
        <w:t>, presumably for</w:t>
      </w:r>
      <w:r>
        <w:t xml:space="preserve"> </w:t>
      </w:r>
      <w:r w:rsidR="00911CCD">
        <w:t xml:space="preserve">calculating the annual </w:t>
      </w:r>
      <w:r>
        <w:t>energy cost for LDVs and MHDVs</w:t>
      </w:r>
      <w:r w:rsidR="00911CCD">
        <w:t xml:space="preserve"> respectively, are used to guide the literature review and data collection</w:t>
      </w:r>
      <w:r>
        <w:t xml:space="preserve">. </w:t>
      </w:r>
      <w:r w:rsidR="00B02894">
        <w:t xml:space="preserve">For both formulas, </w:t>
      </w:r>
      <w:r w:rsidR="00911CCD">
        <w:t xml:space="preserve">the common component is the motion-related energy cost, which is </w:t>
      </w:r>
      <w:r w:rsidR="00B02894">
        <w:t xml:space="preserve">the product </w:t>
      </w:r>
      <w:r w:rsidR="00911CCD">
        <w:t xml:space="preserve">of </w:t>
      </w:r>
      <w:r w:rsidR="00B02894">
        <w:t xml:space="preserve">vehicle activities </w:t>
      </w:r>
      <w:r w:rsidR="004E4C7F">
        <w:t xml:space="preserve">(i.e. </w:t>
      </w:r>
      <w:r w:rsidR="00B02894">
        <w:t>annual driving mileage</w:t>
      </w:r>
      <w:r w:rsidR="004E4C7F">
        <w:t>)</w:t>
      </w:r>
      <w:r w:rsidR="00B02894">
        <w:t xml:space="preserve">, </w:t>
      </w:r>
      <w:r w:rsidR="004E4C7F">
        <w:t>energy use rate</w:t>
      </w:r>
      <w:r w:rsidR="00B02894">
        <w:t xml:space="preserve">, and energy price. </w:t>
      </w:r>
      <w:r w:rsidR="004E4C7F">
        <w:t>Uniquely f</w:t>
      </w:r>
      <w:r w:rsidR="00B02894">
        <w:t xml:space="preserve">or MHDVs, there is one additional component, </w:t>
      </w:r>
      <w:r w:rsidR="004E4C7F">
        <w:t xml:space="preserve">called </w:t>
      </w:r>
      <w:r w:rsidR="00B02894">
        <w:t>the idling</w:t>
      </w:r>
      <w:r w:rsidR="00D9711F">
        <w:t xml:space="preserve"> fuel consumption</w:t>
      </w:r>
      <w:r w:rsidR="00B02894">
        <w:t xml:space="preserve"> cost</w:t>
      </w:r>
      <w:r w:rsidR="004E4C7F">
        <w:t>,</w:t>
      </w:r>
      <w:r w:rsidR="00D9711F">
        <w:t xml:space="preserve"> which is the product </w:t>
      </w:r>
      <w:r w:rsidR="004E4C7F">
        <w:t xml:space="preserve">of </w:t>
      </w:r>
      <w:r w:rsidR="00D9711F">
        <w:t xml:space="preserve">annual average idling time, idling fuel rate, and energy price. </w:t>
      </w:r>
      <w:r w:rsidR="004E4C7F">
        <w:t xml:space="preserve">Idling involves energy output for comfort, convenience or habit purposes (i.e. air conditioning) or for business purposes </w:t>
      </w:r>
      <w:r w:rsidR="004E4C7F">
        <w:lastRenderedPageBreak/>
        <w:t xml:space="preserve">(e.g. power takeoff). </w:t>
      </w:r>
      <w:r w:rsidR="00BF0CB7">
        <w:t>Data collected in this section are</w:t>
      </w:r>
      <w:r w:rsidR="00D9711F">
        <w:t xml:space="preserve"> energy use </w:t>
      </w:r>
      <w:r w:rsidR="00BF0CB7">
        <w:t xml:space="preserve">rate </w:t>
      </w:r>
      <w:r w:rsidR="00D9711F">
        <w:t>for LDVs and MHDVs, energy prices, and idling fuel rates for MHDVs</w:t>
      </w:r>
      <w:r w:rsidR="00BF0CB7">
        <w:t>,</w:t>
      </w:r>
      <w:r w:rsidR="00D9711F">
        <w:t xml:space="preserve"> </w:t>
      </w:r>
      <w:r w:rsidR="00BF0CB7">
        <w:t>as underlined</w:t>
      </w:r>
      <w:r w:rsidR="00D9711F">
        <w:t xml:space="preserve"> in the formulas below.</w:t>
      </w:r>
      <w:r w:rsidR="00653974">
        <w:t xml:space="preserve"> The data collections methods and scopes are </w:t>
      </w:r>
      <w:r w:rsidR="00BF0CB7">
        <w:t xml:space="preserve">described </w:t>
      </w:r>
      <w:r w:rsidR="00653974">
        <w:t>below.</w:t>
      </w:r>
    </w:p>
    <w:p w14:paraId="6F500472" w14:textId="1FC903DD" w:rsidR="007442ED" w:rsidRPr="00653974" w:rsidRDefault="007442ED" w:rsidP="00D47DB1">
      <w:pPr>
        <w:rPr>
          <w:i/>
          <w:iCs/>
        </w:rPr>
      </w:pPr>
      <w:r w:rsidRPr="00653974">
        <w:rPr>
          <w:i/>
          <w:iCs/>
        </w:rPr>
        <w:t>Energy cost for LDVs:</w:t>
      </w:r>
    </w:p>
    <w:p w14:paraId="0BA597BD" w14:textId="2EF9923F" w:rsidR="007442ED" w:rsidRDefault="007442ED" w:rsidP="00653974">
      <w:pPr>
        <w:ind w:firstLine="720"/>
        <w:rPr>
          <w:i/>
          <w:iCs/>
        </w:rPr>
      </w:pPr>
      <w:r w:rsidRPr="007442ED">
        <w:rPr>
          <w:i/>
          <w:iCs/>
        </w:rPr>
        <w:t>annual energy cost =</w:t>
      </w:r>
      <w:r w:rsidR="00B02894" w:rsidRPr="00B02894">
        <w:rPr>
          <w:i/>
          <w:iCs/>
        </w:rPr>
        <w:t xml:space="preserve"> </w:t>
      </w:r>
      <w:r w:rsidRPr="007442ED">
        <w:rPr>
          <w:i/>
          <w:iCs/>
        </w:rPr>
        <w:t xml:space="preserve">vehicle activity (miles) x </w:t>
      </w:r>
      <w:r w:rsidRPr="007442ED">
        <w:rPr>
          <w:i/>
          <w:iCs/>
          <w:u w:val="single"/>
        </w:rPr>
        <w:t xml:space="preserve">energy </w:t>
      </w:r>
      <w:r w:rsidRPr="004E4C7F">
        <w:rPr>
          <w:i/>
          <w:iCs/>
          <w:u w:val="single"/>
        </w:rPr>
        <w:t>use</w:t>
      </w:r>
      <w:r w:rsidRPr="00EB2DBC">
        <w:rPr>
          <w:i/>
          <w:iCs/>
          <w:u w:val="single"/>
        </w:rPr>
        <w:t xml:space="preserve"> </w:t>
      </w:r>
      <w:r w:rsidR="004E4C7F" w:rsidRPr="00EB2DBC">
        <w:rPr>
          <w:i/>
          <w:iCs/>
          <w:u w:val="single"/>
        </w:rPr>
        <w:t>rate</w:t>
      </w:r>
      <w:r w:rsidR="004E4C7F">
        <w:rPr>
          <w:i/>
          <w:iCs/>
        </w:rPr>
        <w:t xml:space="preserve"> </w:t>
      </w:r>
      <w:r w:rsidRPr="007442ED">
        <w:rPr>
          <w:i/>
          <w:iCs/>
        </w:rPr>
        <w:t xml:space="preserve">(gge/mile) x </w:t>
      </w:r>
      <w:r w:rsidRPr="007442ED">
        <w:rPr>
          <w:i/>
          <w:iCs/>
          <w:u w:val="single"/>
        </w:rPr>
        <w:t xml:space="preserve">energy price </w:t>
      </w:r>
      <w:r w:rsidRPr="007442ED">
        <w:rPr>
          <w:i/>
          <w:iCs/>
        </w:rPr>
        <w:t>($/gge)</w:t>
      </w:r>
    </w:p>
    <w:p w14:paraId="10640D82" w14:textId="3C1332E9" w:rsidR="00B02894" w:rsidRPr="00653974" w:rsidRDefault="00B02894" w:rsidP="007442ED">
      <w:pPr>
        <w:rPr>
          <w:i/>
          <w:iCs/>
        </w:rPr>
      </w:pPr>
      <w:r w:rsidRPr="00653974">
        <w:rPr>
          <w:i/>
          <w:iCs/>
        </w:rPr>
        <w:t>Energy cost for MHDVs:</w:t>
      </w:r>
    </w:p>
    <w:p w14:paraId="78A926D6" w14:textId="73FDA03E" w:rsidR="00B02894" w:rsidRDefault="007442ED" w:rsidP="00653974">
      <w:pPr>
        <w:ind w:left="720"/>
        <w:rPr>
          <w:i/>
          <w:iCs/>
        </w:rPr>
      </w:pPr>
      <w:r w:rsidRPr="007442ED">
        <w:rPr>
          <w:i/>
          <w:iCs/>
        </w:rPr>
        <w:t>annual energy cost =</w:t>
      </w:r>
      <w:r w:rsidR="00B02894">
        <w:t xml:space="preserve"> </w:t>
      </w:r>
      <w:r w:rsidRPr="007442ED">
        <w:rPr>
          <w:i/>
          <w:iCs/>
        </w:rPr>
        <w:t xml:space="preserve">vehicle activity (miles) x </w:t>
      </w:r>
      <w:r w:rsidRPr="007442ED">
        <w:rPr>
          <w:i/>
          <w:iCs/>
          <w:u w:val="single"/>
        </w:rPr>
        <w:t xml:space="preserve">energy </w:t>
      </w:r>
      <w:r w:rsidRPr="004E4C7F">
        <w:rPr>
          <w:i/>
          <w:iCs/>
          <w:u w:val="single"/>
        </w:rPr>
        <w:t xml:space="preserve">use </w:t>
      </w:r>
      <w:r w:rsidR="004E4C7F" w:rsidRPr="00EB2DBC">
        <w:rPr>
          <w:i/>
          <w:iCs/>
          <w:u w:val="single"/>
        </w:rPr>
        <w:t>rate</w:t>
      </w:r>
      <w:r w:rsidR="004E4C7F">
        <w:rPr>
          <w:i/>
          <w:iCs/>
        </w:rPr>
        <w:t xml:space="preserve"> </w:t>
      </w:r>
      <w:r w:rsidRPr="007442ED">
        <w:rPr>
          <w:i/>
          <w:iCs/>
        </w:rPr>
        <w:t xml:space="preserve">(gde/mi) x </w:t>
      </w:r>
      <w:r w:rsidRPr="007442ED">
        <w:rPr>
          <w:i/>
          <w:iCs/>
          <w:u w:val="single"/>
        </w:rPr>
        <w:t xml:space="preserve">energy price </w:t>
      </w:r>
      <w:r w:rsidRPr="007442ED">
        <w:rPr>
          <w:i/>
          <w:iCs/>
        </w:rPr>
        <w:t>($/gde)</w:t>
      </w:r>
      <w:r w:rsidR="00B02894">
        <w:rPr>
          <w:i/>
          <w:iCs/>
        </w:rPr>
        <w:t xml:space="preserve"> </w:t>
      </w:r>
      <w:r w:rsidRPr="007442ED">
        <w:rPr>
          <w:i/>
          <w:iCs/>
        </w:rPr>
        <w:t>+</w:t>
      </w:r>
      <w:r w:rsidR="00B02894">
        <w:rPr>
          <w:i/>
          <w:iCs/>
        </w:rPr>
        <w:t xml:space="preserve"> </w:t>
      </w:r>
    </w:p>
    <w:p w14:paraId="04D54806" w14:textId="1B8C83CE" w:rsidR="007442ED" w:rsidRPr="007442ED" w:rsidRDefault="007442ED" w:rsidP="00653974">
      <w:pPr>
        <w:ind w:left="720" w:firstLine="360"/>
      </w:pPr>
      <w:r w:rsidRPr="007442ED">
        <w:rPr>
          <w:i/>
          <w:iCs/>
        </w:rPr>
        <w:t xml:space="preserve">idling time (hr) x </w:t>
      </w:r>
      <w:r w:rsidRPr="007442ED">
        <w:rPr>
          <w:i/>
          <w:iCs/>
          <w:u w:val="single"/>
        </w:rPr>
        <w:t xml:space="preserve">idling fuel rate </w:t>
      </w:r>
      <w:r w:rsidRPr="007442ED">
        <w:rPr>
          <w:i/>
          <w:iCs/>
        </w:rPr>
        <w:t xml:space="preserve">(gde/hr) x </w:t>
      </w:r>
      <w:r w:rsidRPr="007442ED">
        <w:rPr>
          <w:i/>
          <w:iCs/>
          <w:u w:val="single"/>
        </w:rPr>
        <w:t xml:space="preserve">energy price </w:t>
      </w:r>
      <w:r w:rsidRPr="007442ED">
        <w:rPr>
          <w:i/>
          <w:iCs/>
        </w:rPr>
        <w:t>($/gde)</w:t>
      </w:r>
    </w:p>
    <w:p w14:paraId="7A1DC0C8" w14:textId="401C5709" w:rsidR="00653974" w:rsidRPr="00653974" w:rsidRDefault="00653974" w:rsidP="00D47DB1">
      <w:pPr>
        <w:rPr>
          <w:b/>
          <w:bCs/>
        </w:rPr>
      </w:pPr>
      <w:r w:rsidRPr="00653974">
        <w:rPr>
          <w:b/>
          <w:bCs/>
        </w:rPr>
        <w:t xml:space="preserve">3.4.1 </w:t>
      </w:r>
      <w:r w:rsidR="002B3794">
        <w:rPr>
          <w:b/>
          <w:bCs/>
        </w:rPr>
        <w:t>Data Source and Scope</w:t>
      </w:r>
    </w:p>
    <w:p w14:paraId="5E39E3B3" w14:textId="58684DC5" w:rsidR="007442ED" w:rsidRDefault="00653974" w:rsidP="00D47DB1">
      <w:r>
        <w:t xml:space="preserve">For energy use of LDVs, </w:t>
      </w:r>
      <w:r w:rsidR="00A35C8B">
        <w:t>d</w:t>
      </w:r>
      <w:r>
        <w:t xml:space="preserve">ata are collected, by powertrain type </w:t>
      </w:r>
      <w:r w:rsidRPr="00653974">
        <w:t>(SI Conv, CI Conv, HEV, PHEV, BEV, and FCEV)</w:t>
      </w:r>
      <w:r>
        <w:t xml:space="preserve">, by class </w:t>
      </w:r>
      <w:r w:rsidRPr="00653974">
        <w:t>(Mid-sized car, CSUV, M-SUV, Pickup, and Van)</w:t>
      </w:r>
      <w:r>
        <w:t xml:space="preserve">, by fuel type and by </w:t>
      </w:r>
      <w:commentRangeStart w:id="0"/>
      <w:r>
        <w:t xml:space="preserve">CS/CD </w:t>
      </w:r>
      <w:commentRangeEnd w:id="0"/>
      <w:r w:rsidR="0052360B">
        <w:rPr>
          <w:rStyle w:val="CommentReference"/>
        </w:rPr>
        <w:commentReference w:id="0"/>
      </w:r>
      <w:r>
        <w:t>mode</w:t>
      </w:r>
      <w:r w:rsidR="00303C21">
        <w:t xml:space="preserve">. The primary data source for these is from the </w:t>
      </w:r>
      <w:r w:rsidR="00A35C8B">
        <w:t>powertrain simulation results from the ANL’s Autonomie</w:t>
      </w:r>
      <w:ins w:id="1" w:author="XKLL" w:date="2020-08-21T15:17:00Z">
        <w:r w:rsidR="004F4704">
          <w:t xml:space="preserve"> which presents </w:t>
        </w:r>
      </w:ins>
      <w:ins w:id="2" w:author="XKLL" w:date="2020-08-21T15:19:00Z">
        <w:r w:rsidR="004F4704">
          <w:t xml:space="preserve">the </w:t>
        </w:r>
      </w:ins>
      <w:ins w:id="3" w:author="XKLL" w:date="2020-08-21T15:21:00Z">
        <w:r w:rsidR="004F4704">
          <w:rPr>
            <w:rFonts w:cstheme="minorHAnsi"/>
            <w:color w:val="1F497D"/>
            <w:shd w:val="clear" w:color="auto" w:fill="FFFFFF"/>
          </w:rPr>
          <w:t>simulation of</w:t>
        </w:r>
      </w:ins>
      <w:ins w:id="4" w:author="Wiryadinata, Steven" w:date="2020-08-24T14:31:00Z">
        <w:r w:rsidR="004D498C">
          <w:rPr>
            <w:rFonts w:cstheme="minorHAnsi"/>
            <w:color w:val="1F497D"/>
            <w:shd w:val="clear" w:color="auto" w:fill="FFFFFF"/>
          </w:rPr>
          <w:t xml:space="preserve"> current and</w:t>
        </w:r>
      </w:ins>
      <w:ins w:id="5" w:author="XKLL" w:date="2020-08-21T15:21:00Z">
        <w:r w:rsidR="004F4704">
          <w:rPr>
            <w:rFonts w:cstheme="minorHAnsi"/>
            <w:color w:val="1F497D"/>
            <w:shd w:val="clear" w:color="auto" w:fill="FFFFFF"/>
          </w:rPr>
          <w:t xml:space="preserve"> </w:t>
        </w:r>
      </w:ins>
      <w:commentRangeStart w:id="6"/>
      <w:ins w:id="7" w:author="XKLL" w:date="2020-08-21T15:22:00Z">
        <w:r w:rsidR="004F4704">
          <w:rPr>
            <w:rFonts w:cstheme="minorHAnsi"/>
            <w:color w:val="1F497D"/>
            <w:shd w:val="clear" w:color="auto" w:fill="FFFFFF"/>
          </w:rPr>
          <w:t>future vehicle</w:t>
        </w:r>
      </w:ins>
      <w:commentRangeEnd w:id="6"/>
      <w:r w:rsidR="004D498C">
        <w:rPr>
          <w:rStyle w:val="CommentReference"/>
        </w:rPr>
        <w:commentReference w:id="6"/>
      </w:r>
      <w:r w:rsidR="00303C21">
        <w:t>. Additional comparison is also conducted on fuel economies</w:t>
      </w:r>
      <w:r>
        <w:t xml:space="preserve"> </w:t>
      </w:r>
      <w:r w:rsidR="00303C21">
        <w:t xml:space="preserve">between </w:t>
      </w:r>
      <w:r>
        <w:t xml:space="preserve">luxury </w:t>
      </w:r>
      <w:r w:rsidR="00303C21">
        <w:t>and</w:t>
      </w:r>
      <w:r>
        <w:t xml:space="preserve"> non-luxury vehicles.</w:t>
      </w:r>
      <w:r w:rsidR="00303C21">
        <w:t xml:space="preserve"> The</w:t>
      </w:r>
      <w:r w:rsidR="00B53536">
        <w:t xml:space="preserve"> fuel economy of luxury and non-luxury </w:t>
      </w:r>
      <w:del w:id="8" w:author="Wiryadinata, Steven" w:date="2020-08-24T14:32:00Z">
        <w:r w:rsidR="00B53536" w:rsidDel="004D498C">
          <w:delText xml:space="preserve">estimation </w:delText>
        </w:r>
      </w:del>
      <w:r w:rsidR="00B53536">
        <w:t xml:space="preserve">are </w:t>
      </w:r>
      <w:ins w:id="9" w:author="Wiryadinata, Steven" w:date="2020-08-24T14:32:00Z">
        <w:r w:rsidR="004D498C">
          <w:t xml:space="preserve">estimated </w:t>
        </w:r>
      </w:ins>
      <w:r w:rsidR="00B53536">
        <w:t xml:space="preserve">based on the harmonic mean of </w:t>
      </w:r>
      <w:r w:rsidR="00303C21">
        <w:t xml:space="preserve">EPA’s </w:t>
      </w:r>
      <w:r w:rsidR="00B53536">
        <w:t>fuel econom</w:t>
      </w:r>
      <w:r w:rsidR="00303C21">
        <w:t>y ratings</w:t>
      </w:r>
      <w:r w:rsidR="00B53536">
        <w:t xml:space="preserve"> of </w:t>
      </w:r>
      <w:ins w:id="10" w:author="XKLL" w:date="2020-08-21T15:23:00Z">
        <w:r w:rsidR="00795476">
          <w:t>actual vehicle</w:t>
        </w:r>
      </w:ins>
      <w:ins w:id="11" w:author="XKLL" w:date="2020-08-24T11:29:00Z">
        <w:r w:rsidR="00215F77">
          <w:t xml:space="preserve"> </w:t>
        </w:r>
      </w:ins>
      <w:r w:rsidR="00303C21">
        <w:t>individual make/models</w:t>
      </w:r>
      <w:r w:rsidR="00B53536">
        <w:t xml:space="preserve"> with their sale volumes in each category</w:t>
      </w:r>
      <w:r w:rsidR="00303C21">
        <w:t xml:space="preserve"> (REF: Wards; fuel economy.gov)</w:t>
      </w:r>
      <w:r w:rsidR="00B53536">
        <w:t>.</w:t>
      </w:r>
    </w:p>
    <w:p w14:paraId="20F65546" w14:textId="0F991F7E" w:rsidR="00653974" w:rsidRDefault="00653974" w:rsidP="00D47DB1">
      <w:r>
        <w:t>For energy use and idling fuel rate of MHDVs, there is no single representative and exclusive data source that contains the energy use data for most of MHDV types. In addition to ANL’s Autonomie simulation results, the team collected related data from journal</w:t>
      </w:r>
      <w:r w:rsidR="00BF0CB7">
        <w:t xml:space="preserve"> papers, </w:t>
      </w:r>
      <w:r>
        <w:t>conference</w:t>
      </w:r>
      <w:r w:rsidR="00BF0CB7">
        <w:t xml:space="preserve"> papers</w:t>
      </w:r>
      <w:r>
        <w:t xml:space="preserve">, </w:t>
      </w:r>
      <w:r w:rsidR="00BF0CB7">
        <w:t xml:space="preserve">and </w:t>
      </w:r>
      <w:r>
        <w:t xml:space="preserve">government and lab reports (e.g., </w:t>
      </w:r>
      <w:r w:rsidR="00BF0CB7">
        <w:t xml:space="preserve">the </w:t>
      </w:r>
      <w:r>
        <w:t>NHTSA</w:t>
      </w:r>
      <w:r w:rsidR="00BF0CB7">
        <w:t xml:space="preserve"> report, </w:t>
      </w:r>
      <w:r>
        <w:t>Transportation Energy Data Book</w:t>
      </w:r>
      <w:r w:rsidR="00BF0CB7">
        <w:t>).</w:t>
      </w:r>
      <w:r>
        <w:t xml:space="preserve"> Also, compared to LDVs, </w:t>
      </w:r>
      <w:r w:rsidR="00BF0CB7">
        <w:t>vehicle type classification is more complex with MHDVs</w:t>
      </w:r>
      <w:r>
        <w:t xml:space="preserve">. </w:t>
      </w:r>
      <w:r w:rsidR="002B3794">
        <w:t xml:space="preserve">In this project, only </w:t>
      </w:r>
      <w:r w:rsidR="00BF0CB7">
        <w:t xml:space="preserve">certain </w:t>
      </w:r>
      <w:r w:rsidR="002B3794">
        <w:t xml:space="preserve">vehicle types </w:t>
      </w:r>
      <w:r w:rsidR="00BF0CB7">
        <w:t xml:space="preserve">with respect to </w:t>
      </w:r>
      <w:r w:rsidR="002B3794">
        <w:t>weight class, vocational type, and powertrain types are considered. Selected vehicle types with collected data are listed in Table 1. In Table 1, each row shows one vocational type (e.g., bucket truck), each column shows one weight class (i.e., classes 2b - 8), and each cell shows powertrain technologies collected from the literature. The collected data cover the priority list as shown in Table 2 which is pre-determined by the entire TCO project team.</w:t>
      </w:r>
    </w:p>
    <w:p w14:paraId="2F9A5D73" w14:textId="51FE19D0" w:rsidR="00653974" w:rsidRDefault="002B3794" w:rsidP="00D47DB1">
      <w:pPr>
        <w:rPr>
          <w:ins w:id="12" w:author="XKLL" w:date="2020-08-24T12:40:00Z"/>
          <w:b/>
          <w:bCs/>
        </w:rPr>
      </w:pPr>
      <w:r w:rsidRPr="002B3794">
        <w:rPr>
          <w:b/>
          <w:bCs/>
        </w:rPr>
        <w:t xml:space="preserve">Table 1. Collected energy use data for MHDVs by weight class, by vocational type, and by powertrain technology </w:t>
      </w:r>
    </w:p>
    <w:tbl>
      <w:tblPr>
        <w:tblW w:w="9340" w:type="dxa"/>
        <w:tblLayout w:type="fixed"/>
        <w:tblLook w:val="04A0" w:firstRow="1" w:lastRow="0" w:firstColumn="1" w:lastColumn="0" w:noHBand="0" w:noVBand="1"/>
      </w:tblPr>
      <w:tblGrid>
        <w:gridCol w:w="1074"/>
        <w:gridCol w:w="1074"/>
        <w:gridCol w:w="1074"/>
        <w:gridCol w:w="1074"/>
        <w:gridCol w:w="1074"/>
        <w:gridCol w:w="1074"/>
        <w:gridCol w:w="1074"/>
        <w:gridCol w:w="1075"/>
        <w:gridCol w:w="747"/>
      </w:tblGrid>
      <w:tr w:rsidR="00BD4462" w:rsidRPr="00BD4462" w14:paraId="7E9BC9A1" w14:textId="77777777" w:rsidTr="0052360B">
        <w:trPr>
          <w:trHeight w:val="300"/>
        </w:trPr>
        <w:tc>
          <w:tcPr>
            <w:tcW w:w="8593" w:type="dxa"/>
            <w:gridSpan w:val="8"/>
            <w:tcBorders>
              <w:top w:val="single" w:sz="8" w:space="0" w:color="FFFFFF"/>
              <w:left w:val="single" w:sz="8" w:space="0" w:color="FFFFFF"/>
              <w:bottom w:val="single" w:sz="8" w:space="0" w:color="FFFFFF"/>
              <w:right w:val="nil"/>
            </w:tcBorders>
            <w:shd w:val="clear" w:color="000000" w:fill="256FC1"/>
            <w:noWrap/>
            <w:vAlign w:val="center"/>
            <w:hideMark/>
          </w:tcPr>
          <w:p w14:paraId="1870139F" w14:textId="77777777" w:rsidR="00BD4462" w:rsidRPr="00BD4462" w:rsidRDefault="00BD4462" w:rsidP="00BD4462">
            <w:pPr>
              <w:spacing w:after="0" w:line="240" w:lineRule="auto"/>
              <w:jc w:val="center"/>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Weight Class</w:t>
            </w:r>
          </w:p>
        </w:tc>
        <w:tc>
          <w:tcPr>
            <w:tcW w:w="747" w:type="dxa"/>
            <w:tcBorders>
              <w:top w:val="single" w:sz="8" w:space="0" w:color="FFFFFF"/>
              <w:left w:val="nil"/>
              <w:bottom w:val="single" w:sz="8" w:space="0" w:color="FFFFFF"/>
              <w:right w:val="single" w:sz="8" w:space="0" w:color="000000"/>
            </w:tcBorders>
            <w:shd w:val="clear" w:color="000000" w:fill="4472C4"/>
            <w:noWrap/>
            <w:vAlign w:val="bottom"/>
            <w:hideMark/>
          </w:tcPr>
          <w:p w14:paraId="1EAD6F83"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39933170"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39932BE9"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Vocational</w:t>
            </w:r>
          </w:p>
        </w:tc>
        <w:tc>
          <w:tcPr>
            <w:tcW w:w="1074" w:type="dxa"/>
            <w:tcBorders>
              <w:top w:val="nil"/>
              <w:left w:val="nil"/>
              <w:bottom w:val="single" w:sz="8" w:space="0" w:color="FFFFFF"/>
              <w:right w:val="single" w:sz="8" w:space="0" w:color="FFFFFF"/>
            </w:tcBorders>
            <w:shd w:val="clear" w:color="000000" w:fill="256FC1"/>
            <w:noWrap/>
            <w:vAlign w:val="center"/>
            <w:hideMark/>
          </w:tcPr>
          <w:p w14:paraId="5E085E63"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2b</w:t>
            </w:r>
          </w:p>
        </w:tc>
        <w:tc>
          <w:tcPr>
            <w:tcW w:w="1074" w:type="dxa"/>
            <w:tcBorders>
              <w:top w:val="nil"/>
              <w:left w:val="nil"/>
              <w:bottom w:val="single" w:sz="8" w:space="0" w:color="FFFFFF"/>
              <w:right w:val="single" w:sz="8" w:space="0" w:color="FFFFFF"/>
            </w:tcBorders>
            <w:shd w:val="clear" w:color="000000" w:fill="256FC1"/>
            <w:noWrap/>
            <w:vAlign w:val="center"/>
            <w:hideMark/>
          </w:tcPr>
          <w:p w14:paraId="0219E684"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3</w:t>
            </w:r>
          </w:p>
        </w:tc>
        <w:tc>
          <w:tcPr>
            <w:tcW w:w="1074" w:type="dxa"/>
            <w:tcBorders>
              <w:top w:val="nil"/>
              <w:left w:val="nil"/>
              <w:bottom w:val="single" w:sz="8" w:space="0" w:color="FFFFFF"/>
              <w:right w:val="single" w:sz="8" w:space="0" w:color="FFFFFF"/>
            </w:tcBorders>
            <w:shd w:val="clear" w:color="000000" w:fill="256FC1"/>
            <w:noWrap/>
            <w:vAlign w:val="center"/>
            <w:hideMark/>
          </w:tcPr>
          <w:p w14:paraId="36AD14AB"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4</w:t>
            </w:r>
          </w:p>
        </w:tc>
        <w:tc>
          <w:tcPr>
            <w:tcW w:w="1074" w:type="dxa"/>
            <w:tcBorders>
              <w:top w:val="nil"/>
              <w:left w:val="nil"/>
              <w:bottom w:val="single" w:sz="8" w:space="0" w:color="FFFFFF"/>
              <w:right w:val="single" w:sz="8" w:space="0" w:color="FFFFFF"/>
            </w:tcBorders>
            <w:shd w:val="clear" w:color="000000" w:fill="256FC1"/>
            <w:noWrap/>
            <w:vAlign w:val="center"/>
            <w:hideMark/>
          </w:tcPr>
          <w:p w14:paraId="28FEBF3D"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5</w:t>
            </w:r>
          </w:p>
        </w:tc>
        <w:tc>
          <w:tcPr>
            <w:tcW w:w="1074" w:type="dxa"/>
            <w:tcBorders>
              <w:top w:val="nil"/>
              <w:left w:val="nil"/>
              <w:bottom w:val="single" w:sz="8" w:space="0" w:color="FFFFFF"/>
              <w:right w:val="single" w:sz="8" w:space="0" w:color="FFFFFF"/>
            </w:tcBorders>
            <w:shd w:val="clear" w:color="000000" w:fill="256FC1"/>
            <w:noWrap/>
            <w:vAlign w:val="center"/>
            <w:hideMark/>
          </w:tcPr>
          <w:p w14:paraId="4FFB4CD8"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6</w:t>
            </w:r>
          </w:p>
        </w:tc>
        <w:tc>
          <w:tcPr>
            <w:tcW w:w="1074" w:type="dxa"/>
            <w:tcBorders>
              <w:top w:val="nil"/>
              <w:left w:val="nil"/>
              <w:bottom w:val="single" w:sz="8" w:space="0" w:color="FFFFFF"/>
              <w:right w:val="single" w:sz="8" w:space="0" w:color="FFFFFF"/>
            </w:tcBorders>
            <w:shd w:val="clear" w:color="000000" w:fill="256FC1"/>
            <w:noWrap/>
            <w:vAlign w:val="center"/>
            <w:hideMark/>
          </w:tcPr>
          <w:p w14:paraId="76BFD175"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7</w:t>
            </w:r>
          </w:p>
        </w:tc>
        <w:tc>
          <w:tcPr>
            <w:tcW w:w="1075" w:type="dxa"/>
            <w:tcBorders>
              <w:top w:val="nil"/>
              <w:left w:val="nil"/>
              <w:bottom w:val="single" w:sz="8" w:space="0" w:color="FFFFFF"/>
              <w:right w:val="nil"/>
            </w:tcBorders>
            <w:shd w:val="clear" w:color="000000" w:fill="256FC1"/>
            <w:noWrap/>
            <w:vAlign w:val="center"/>
            <w:hideMark/>
          </w:tcPr>
          <w:p w14:paraId="37D37149"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8</w:t>
            </w:r>
          </w:p>
        </w:tc>
        <w:tc>
          <w:tcPr>
            <w:tcW w:w="747" w:type="dxa"/>
            <w:tcBorders>
              <w:top w:val="nil"/>
              <w:left w:val="single" w:sz="8" w:space="0" w:color="FFFFFF"/>
              <w:bottom w:val="nil"/>
              <w:right w:val="single" w:sz="8" w:space="0" w:color="000000"/>
            </w:tcBorders>
            <w:shd w:val="clear" w:color="000000" w:fill="4472C4"/>
            <w:noWrap/>
            <w:vAlign w:val="bottom"/>
            <w:hideMark/>
          </w:tcPr>
          <w:p w14:paraId="45ADDA0E" w14:textId="77777777" w:rsidR="00BD4462" w:rsidRPr="00BD4462" w:rsidRDefault="00BD4462" w:rsidP="00BD4462">
            <w:pPr>
              <w:spacing w:after="0" w:line="240" w:lineRule="auto"/>
              <w:rPr>
                <w:rFonts w:ascii="Times New Roman" w:eastAsia="Times New Roman" w:hAnsi="Times New Roman" w:cs="Times New Roman"/>
                <w:color w:val="FFFFFF"/>
                <w:sz w:val="18"/>
                <w:szCs w:val="18"/>
                <w:lang w:eastAsia="zh-CN"/>
              </w:rPr>
            </w:pPr>
            <w:r w:rsidRPr="00BD4462">
              <w:rPr>
                <w:rFonts w:ascii="Times New Roman" w:eastAsia="Times New Roman" w:hAnsi="Times New Roman" w:cs="Times New Roman"/>
                <w:color w:val="FFFFFF"/>
                <w:sz w:val="18"/>
                <w:szCs w:val="18"/>
                <w:lang w:eastAsia="zh-CN"/>
              </w:rPr>
              <w:t> </w:t>
            </w:r>
          </w:p>
        </w:tc>
      </w:tr>
      <w:tr w:rsidR="003E13B6" w:rsidRPr="00BD4462" w14:paraId="16E24E71"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EDC742C"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max wt, lbs</w:t>
            </w:r>
          </w:p>
        </w:tc>
        <w:tc>
          <w:tcPr>
            <w:tcW w:w="1074" w:type="dxa"/>
            <w:tcBorders>
              <w:top w:val="nil"/>
              <w:left w:val="nil"/>
              <w:bottom w:val="single" w:sz="8" w:space="0" w:color="FFFFFF"/>
              <w:right w:val="single" w:sz="8" w:space="0" w:color="FFFFFF"/>
            </w:tcBorders>
            <w:shd w:val="clear" w:color="000000" w:fill="256FC1"/>
            <w:noWrap/>
            <w:vAlign w:val="center"/>
            <w:hideMark/>
          </w:tcPr>
          <w:p w14:paraId="4A6197B2"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10,000</w:t>
            </w:r>
          </w:p>
        </w:tc>
        <w:tc>
          <w:tcPr>
            <w:tcW w:w="1074" w:type="dxa"/>
            <w:tcBorders>
              <w:top w:val="nil"/>
              <w:left w:val="nil"/>
              <w:bottom w:val="single" w:sz="8" w:space="0" w:color="FFFFFF"/>
              <w:right w:val="single" w:sz="8" w:space="0" w:color="FFFFFF"/>
            </w:tcBorders>
            <w:shd w:val="clear" w:color="000000" w:fill="256FC1"/>
            <w:noWrap/>
            <w:vAlign w:val="center"/>
            <w:hideMark/>
          </w:tcPr>
          <w:p w14:paraId="1D056E18"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14,000</w:t>
            </w:r>
          </w:p>
        </w:tc>
        <w:tc>
          <w:tcPr>
            <w:tcW w:w="1074" w:type="dxa"/>
            <w:tcBorders>
              <w:top w:val="nil"/>
              <w:left w:val="nil"/>
              <w:bottom w:val="single" w:sz="8" w:space="0" w:color="FFFFFF"/>
              <w:right w:val="single" w:sz="8" w:space="0" w:color="FFFFFF"/>
            </w:tcBorders>
            <w:shd w:val="clear" w:color="000000" w:fill="256FC1"/>
            <w:noWrap/>
            <w:vAlign w:val="center"/>
            <w:hideMark/>
          </w:tcPr>
          <w:p w14:paraId="745D4DCE"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16,000</w:t>
            </w:r>
          </w:p>
        </w:tc>
        <w:tc>
          <w:tcPr>
            <w:tcW w:w="1074" w:type="dxa"/>
            <w:tcBorders>
              <w:top w:val="nil"/>
              <w:left w:val="nil"/>
              <w:bottom w:val="single" w:sz="8" w:space="0" w:color="FFFFFF"/>
              <w:right w:val="single" w:sz="8" w:space="0" w:color="FFFFFF"/>
            </w:tcBorders>
            <w:shd w:val="clear" w:color="000000" w:fill="256FC1"/>
            <w:noWrap/>
            <w:vAlign w:val="center"/>
            <w:hideMark/>
          </w:tcPr>
          <w:p w14:paraId="3A7ED5CB"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19,500</w:t>
            </w:r>
          </w:p>
        </w:tc>
        <w:tc>
          <w:tcPr>
            <w:tcW w:w="1074" w:type="dxa"/>
            <w:tcBorders>
              <w:top w:val="nil"/>
              <w:left w:val="nil"/>
              <w:bottom w:val="single" w:sz="8" w:space="0" w:color="FFFFFF"/>
              <w:right w:val="single" w:sz="8" w:space="0" w:color="FFFFFF"/>
            </w:tcBorders>
            <w:shd w:val="clear" w:color="000000" w:fill="256FC1"/>
            <w:noWrap/>
            <w:vAlign w:val="center"/>
            <w:hideMark/>
          </w:tcPr>
          <w:p w14:paraId="2EDC8D43"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26,000</w:t>
            </w:r>
          </w:p>
        </w:tc>
        <w:tc>
          <w:tcPr>
            <w:tcW w:w="1074" w:type="dxa"/>
            <w:tcBorders>
              <w:top w:val="nil"/>
              <w:left w:val="nil"/>
              <w:bottom w:val="single" w:sz="8" w:space="0" w:color="FFFFFF"/>
              <w:right w:val="single" w:sz="8" w:space="0" w:color="FFFFFF"/>
            </w:tcBorders>
            <w:shd w:val="clear" w:color="000000" w:fill="256FC1"/>
            <w:noWrap/>
            <w:vAlign w:val="center"/>
            <w:hideMark/>
          </w:tcPr>
          <w:p w14:paraId="5E2405E0" w14:textId="77777777" w:rsidR="00BD4462" w:rsidRPr="00BD4462" w:rsidRDefault="00BD4462" w:rsidP="00BD4462">
            <w:pPr>
              <w:spacing w:after="0" w:line="240" w:lineRule="auto"/>
              <w:jc w:val="right"/>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33,000</w:t>
            </w:r>
          </w:p>
        </w:tc>
        <w:tc>
          <w:tcPr>
            <w:tcW w:w="1075" w:type="dxa"/>
            <w:tcBorders>
              <w:top w:val="nil"/>
              <w:left w:val="nil"/>
              <w:bottom w:val="single" w:sz="8" w:space="0" w:color="FFFFFF"/>
              <w:right w:val="nil"/>
            </w:tcBorders>
            <w:shd w:val="clear" w:color="000000" w:fill="256FC1"/>
            <w:noWrap/>
            <w:vAlign w:val="center"/>
            <w:hideMark/>
          </w:tcPr>
          <w:p w14:paraId="2702479B"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80,000+</w:t>
            </w:r>
          </w:p>
        </w:tc>
        <w:tc>
          <w:tcPr>
            <w:tcW w:w="747" w:type="dxa"/>
            <w:tcBorders>
              <w:top w:val="single" w:sz="8" w:space="0" w:color="FFFFFF"/>
              <w:left w:val="single" w:sz="8" w:space="0" w:color="FFFFFF"/>
              <w:bottom w:val="single" w:sz="8" w:space="0" w:color="FFFFFF"/>
              <w:right w:val="single" w:sz="8" w:space="0" w:color="000000"/>
            </w:tcBorders>
            <w:shd w:val="clear" w:color="000000" w:fill="4472C4"/>
            <w:noWrap/>
            <w:vAlign w:val="bottom"/>
            <w:hideMark/>
          </w:tcPr>
          <w:p w14:paraId="1D81C7FF"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Name in Table2</w:t>
            </w:r>
          </w:p>
        </w:tc>
      </w:tr>
      <w:tr w:rsidR="003E13B6" w:rsidRPr="00BD4462" w14:paraId="1E5C6599"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02E7FF80"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Arnored</w:t>
            </w:r>
          </w:p>
        </w:tc>
        <w:tc>
          <w:tcPr>
            <w:tcW w:w="1074" w:type="dxa"/>
            <w:tcBorders>
              <w:top w:val="nil"/>
              <w:left w:val="nil"/>
              <w:bottom w:val="single" w:sz="8" w:space="0" w:color="256FC1"/>
              <w:right w:val="single" w:sz="8" w:space="0" w:color="256FC1"/>
            </w:tcBorders>
            <w:shd w:val="clear" w:color="000000" w:fill="FFFFFF"/>
            <w:noWrap/>
            <w:vAlign w:val="center"/>
            <w:hideMark/>
          </w:tcPr>
          <w:p w14:paraId="194178B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7FBFD1B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7CDCC81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3CF53B8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26F978C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4B9BD9E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3503BB8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nil"/>
              <w:left w:val="single" w:sz="8" w:space="0" w:color="4472C4"/>
              <w:bottom w:val="nil"/>
              <w:right w:val="single" w:sz="8" w:space="0" w:color="4472C4"/>
            </w:tcBorders>
            <w:shd w:val="clear" w:color="000000" w:fill="FFFFFF"/>
            <w:noWrap/>
            <w:vAlign w:val="bottom"/>
            <w:hideMark/>
          </w:tcPr>
          <w:p w14:paraId="6B3D0101"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4A309E54"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9B25727"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Beverage</w:t>
            </w:r>
          </w:p>
        </w:tc>
        <w:tc>
          <w:tcPr>
            <w:tcW w:w="1074" w:type="dxa"/>
            <w:tcBorders>
              <w:top w:val="nil"/>
              <w:left w:val="nil"/>
              <w:bottom w:val="single" w:sz="8" w:space="0" w:color="256FC1"/>
              <w:right w:val="single" w:sz="8" w:space="0" w:color="256FC1"/>
            </w:tcBorders>
            <w:shd w:val="clear" w:color="000000" w:fill="FFFFFF"/>
            <w:noWrap/>
            <w:vAlign w:val="center"/>
            <w:hideMark/>
          </w:tcPr>
          <w:p w14:paraId="29C6525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38512E3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1D66DBA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0E068B0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2C10B68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1837463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5" w:type="dxa"/>
            <w:tcBorders>
              <w:top w:val="nil"/>
              <w:left w:val="nil"/>
              <w:bottom w:val="single" w:sz="8" w:space="0" w:color="256FC1"/>
              <w:right w:val="nil"/>
            </w:tcBorders>
            <w:shd w:val="clear" w:color="000000" w:fill="FFFFFF"/>
            <w:noWrap/>
            <w:vAlign w:val="center"/>
            <w:hideMark/>
          </w:tcPr>
          <w:p w14:paraId="1B8D786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single" w:sz="8" w:space="0" w:color="4472C4"/>
              <w:left w:val="single" w:sz="8" w:space="0" w:color="4472C4"/>
              <w:bottom w:val="nil"/>
              <w:right w:val="single" w:sz="8" w:space="0" w:color="4472C4"/>
            </w:tcBorders>
            <w:shd w:val="clear" w:color="000000" w:fill="FFFFFF"/>
            <w:noWrap/>
            <w:vAlign w:val="bottom"/>
            <w:hideMark/>
          </w:tcPr>
          <w:p w14:paraId="1D51121D"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2FCDC890"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4636D468"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Bucket Truck</w:t>
            </w:r>
          </w:p>
        </w:tc>
        <w:tc>
          <w:tcPr>
            <w:tcW w:w="1074" w:type="dxa"/>
            <w:tcBorders>
              <w:top w:val="nil"/>
              <w:left w:val="nil"/>
              <w:bottom w:val="single" w:sz="8" w:space="0" w:color="256FC1"/>
              <w:right w:val="single" w:sz="8" w:space="0" w:color="256FC1"/>
            </w:tcBorders>
            <w:shd w:val="clear" w:color="000000" w:fill="FFFFFF"/>
            <w:noWrap/>
            <w:vAlign w:val="center"/>
            <w:hideMark/>
          </w:tcPr>
          <w:p w14:paraId="407F761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92D050"/>
            <w:noWrap/>
            <w:vAlign w:val="center"/>
            <w:hideMark/>
          </w:tcPr>
          <w:p w14:paraId="74E2482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Conv/PHEV/BEV</w:t>
            </w:r>
          </w:p>
        </w:tc>
        <w:tc>
          <w:tcPr>
            <w:tcW w:w="1074" w:type="dxa"/>
            <w:tcBorders>
              <w:top w:val="nil"/>
              <w:left w:val="nil"/>
              <w:bottom w:val="single" w:sz="8" w:space="0" w:color="256FC1"/>
              <w:right w:val="single" w:sz="8" w:space="0" w:color="256FC1"/>
            </w:tcBorders>
            <w:shd w:val="clear" w:color="000000" w:fill="FFFFFF"/>
            <w:noWrap/>
            <w:vAlign w:val="center"/>
            <w:hideMark/>
          </w:tcPr>
          <w:p w14:paraId="27F75E1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PHEV</w:t>
            </w:r>
          </w:p>
        </w:tc>
        <w:tc>
          <w:tcPr>
            <w:tcW w:w="1074" w:type="dxa"/>
            <w:tcBorders>
              <w:top w:val="nil"/>
              <w:left w:val="nil"/>
              <w:bottom w:val="single" w:sz="8" w:space="0" w:color="256FC1"/>
              <w:right w:val="single" w:sz="8" w:space="0" w:color="256FC1"/>
            </w:tcBorders>
            <w:shd w:val="clear" w:color="000000" w:fill="FFFFFF"/>
            <w:noWrap/>
            <w:vAlign w:val="center"/>
            <w:hideMark/>
          </w:tcPr>
          <w:p w14:paraId="57E20C8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PHEV</w:t>
            </w:r>
          </w:p>
        </w:tc>
        <w:tc>
          <w:tcPr>
            <w:tcW w:w="1074" w:type="dxa"/>
            <w:tcBorders>
              <w:top w:val="nil"/>
              <w:left w:val="nil"/>
              <w:bottom w:val="single" w:sz="8" w:space="0" w:color="256FC1"/>
              <w:right w:val="single" w:sz="8" w:space="0" w:color="256FC1"/>
            </w:tcBorders>
            <w:shd w:val="clear" w:color="000000" w:fill="92D050"/>
            <w:noWrap/>
            <w:vAlign w:val="center"/>
            <w:hideMark/>
          </w:tcPr>
          <w:p w14:paraId="16082F6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PHEV</w:t>
            </w:r>
          </w:p>
        </w:tc>
        <w:tc>
          <w:tcPr>
            <w:tcW w:w="1074" w:type="dxa"/>
            <w:tcBorders>
              <w:top w:val="nil"/>
              <w:left w:val="nil"/>
              <w:bottom w:val="single" w:sz="8" w:space="0" w:color="256FC1"/>
              <w:right w:val="single" w:sz="8" w:space="0" w:color="256FC1"/>
            </w:tcBorders>
            <w:shd w:val="clear" w:color="000000" w:fill="FFFFFF"/>
            <w:noWrap/>
            <w:vAlign w:val="center"/>
            <w:hideMark/>
          </w:tcPr>
          <w:p w14:paraId="531036E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3016E84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PHEV</w:t>
            </w:r>
          </w:p>
        </w:tc>
        <w:tc>
          <w:tcPr>
            <w:tcW w:w="747" w:type="dxa"/>
            <w:tcBorders>
              <w:top w:val="single" w:sz="8" w:space="0" w:color="4472C4"/>
              <w:left w:val="single" w:sz="8" w:space="0" w:color="4472C4"/>
              <w:bottom w:val="single" w:sz="8" w:space="0" w:color="4472C4"/>
              <w:right w:val="single" w:sz="8" w:space="0" w:color="4472C4"/>
            </w:tcBorders>
            <w:shd w:val="clear" w:color="000000" w:fill="FFFFFF"/>
            <w:noWrap/>
            <w:vAlign w:val="bottom"/>
            <w:hideMark/>
          </w:tcPr>
          <w:p w14:paraId="79D9B3A5" w14:textId="7579AA83"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Utili</w:t>
            </w:r>
            <w:r w:rsidR="00B746CD">
              <w:rPr>
                <w:rFonts w:ascii="Times New Roman" w:eastAsia="Times New Roman" w:hAnsi="Times New Roman" w:cs="Times New Roman"/>
                <w:b/>
                <w:bCs/>
                <w:color w:val="000000"/>
                <w:sz w:val="18"/>
                <w:szCs w:val="18"/>
                <w:lang w:eastAsia="zh-CN"/>
              </w:rPr>
              <w:t>t</w:t>
            </w:r>
            <w:r w:rsidRPr="00BD4462">
              <w:rPr>
                <w:rFonts w:ascii="Times New Roman" w:eastAsia="Times New Roman" w:hAnsi="Times New Roman" w:cs="Times New Roman"/>
                <w:b/>
                <w:bCs/>
                <w:color w:val="000000"/>
                <w:sz w:val="18"/>
                <w:szCs w:val="18"/>
                <w:lang w:eastAsia="zh-CN"/>
              </w:rPr>
              <w:t>y Aerial</w:t>
            </w:r>
          </w:p>
        </w:tc>
      </w:tr>
      <w:tr w:rsidR="003E13B6" w:rsidRPr="00BD4462" w14:paraId="61F3BF46"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04940D77"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Concrete</w:t>
            </w:r>
          </w:p>
        </w:tc>
        <w:tc>
          <w:tcPr>
            <w:tcW w:w="1074" w:type="dxa"/>
            <w:tcBorders>
              <w:top w:val="nil"/>
              <w:left w:val="nil"/>
              <w:bottom w:val="single" w:sz="8" w:space="0" w:color="256FC1"/>
              <w:right w:val="single" w:sz="8" w:space="0" w:color="256FC1"/>
            </w:tcBorders>
            <w:shd w:val="clear" w:color="000000" w:fill="FFFFFF"/>
            <w:noWrap/>
            <w:vAlign w:val="center"/>
            <w:hideMark/>
          </w:tcPr>
          <w:p w14:paraId="3ED536D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14A5C12E"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35F0CAD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71A27EB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1E4C9F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4124D04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5" w:type="dxa"/>
            <w:tcBorders>
              <w:top w:val="nil"/>
              <w:left w:val="nil"/>
              <w:bottom w:val="single" w:sz="8" w:space="0" w:color="256FC1"/>
              <w:right w:val="nil"/>
            </w:tcBorders>
            <w:shd w:val="clear" w:color="000000" w:fill="FFFFFF"/>
            <w:noWrap/>
            <w:vAlign w:val="center"/>
            <w:hideMark/>
          </w:tcPr>
          <w:p w14:paraId="3C576C4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00E16531"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26A6FFA4"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EFDBC4B"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Construction</w:t>
            </w:r>
          </w:p>
        </w:tc>
        <w:tc>
          <w:tcPr>
            <w:tcW w:w="1074" w:type="dxa"/>
            <w:tcBorders>
              <w:top w:val="nil"/>
              <w:left w:val="nil"/>
              <w:bottom w:val="single" w:sz="8" w:space="0" w:color="256FC1"/>
              <w:right w:val="single" w:sz="8" w:space="0" w:color="256FC1"/>
            </w:tcBorders>
            <w:shd w:val="clear" w:color="000000" w:fill="FFFFFF"/>
            <w:noWrap/>
            <w:vAlign w:val="center"/>
            <w:hideMark/>
          </w:tcPr>
          <w:p w14:paraId="472D62B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330B55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EA885B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21DCA0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BDBD8E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w:t>
            </w:r>
            <w:r w:rsidRPr="00BD4462">
              <w:rPr>
                <w:rFonts w:ascii="Times New Roman" w:eastAsia="Times New Roman" w:hAnsi="Times New Roman" w:cs="Times New Roman"/>
                <w:b/>
                <w:bCs/>
                <w:color w:val="000000"/>
                <w:sz w:val="18"/>
                <w:szCs w:val="18"/>
                <w:lang w:eastAsia="zh-CN"/>
              </w:rPr>
              <w:lastRenderedPageBreak/>
              <w:t>V/BEV/FECE</w:t>
            </w:r>
          </w:p>
        </w:tc>
        <w:tc>
          <w:tcPr>
            <w:tcW w:w="1074" w:type="dxa"/>
            <w:tcBorders>
              <w:top w:val="nil"/>
              <w:left w:val="nil"/>
              <w:bottom w:val="single" w:sz="8" w:space="0" w:color="256FC1"/>
              <w:right w:val="single" w:sz="8" w:space="0" w:color="256FC1"/>
            </w:tcBorders>
            <w:shd w:val="clear" w:color="000000" w:fill="FFFFFF"/>
            <w:noWrap/>
            <w:vAlign w:val="center"/>
            <w:hideMark/>
          </w:tcPr>
          <w:p w14:paraId="1C1C69B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lastRenderedPageBreak/>
              <w:t> </w:t>
            </w:r>
          </w:p>
        </w:tc>
        <w:tc>
          <w:tcPr>
            <w:tcW w:w="1075" w:type="dxa"/>
            <w:tcBorders>
              <w:top w:val="nil"/>
              <w:left w:val="nil"/>
              <w:bottom w:val="single" w:sz="8" w:space="0" w:color="256FC1"/>
              <w:right w:val="single" w:sz="8" w:space="0" w:color="4472C4"/>
            </w:tcBorders>
            <w:shd w:val="clear" w:color="000000" w:fill="FFFFFF"/>
            <w:noWrap/>
            <w:vAlign w:val="center"/>
            <w:hideMark/>
          </w:tcPr>
          <w:p w14:paraId="09103E8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Conv/FCEV</w:t>
            </w:r>
          </w:p>
        </w:tc>
        <w:tc>
          <w:tcPr>
            <w:tcW w:w="747" w:type="dxa"/>
            <w:tcBorders>
              <w:top w:val="nil"/>
              <w:left w:val="nil"/>
              <w:bottom w:val="nil"/>
              <w:right w:val="single" w:sz="8" w:space="0" w:color="4472C4"/>
            </w:tcBorders>
            <w:shd w:val="clear" w:color="000000" w:fill="FFFFFF"/>
            <w:noWrap/>
            <w:vAlign w:val="bottom"/>
            <w:hideMark/>
          </w:tcPr>
          <w:p w14:paraId="4F3B07CC"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1DC6F662"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6FAA0AF2"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Crane</w:t>
            </w:r>
          </w:p>
        </w:tc>
        <w:tc>
          <w:tcPr>
            <w:tcW w:w="1074" w:type="dxa"/>
            <w:tcBorders>
              <w:top w:val="nil"/>
              <w:left w:val="nil"/>
              <w:bottom w:val="single" w:sz="8" w:space="0" w:color="256FC1"/>
              <w:right w:val="single" w:sz="8" w:space="0" w:color="256FC1"/>
            </w:tcBorders>
            <w:shd w:val="clear" w:color="000000" w:fill="FFFFFF"/>
            <w:noWrap/>
            <w:vAlign w:val="center"/>
            <w:hideMark/>
          </w:tcPr>
          <w:p w14:paraId="6972D3F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753B3DF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7CC426C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C0FC30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53B8F82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7A157EA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5" w:type="dxa"/>
            <w:tcBorders>
              <w:top w:val="nil"/>
              <w:left w:val="nil"/>
              <w:bottom w:val="single" w:sz="8" w:space="0" w:color="256FC1"/>
              <w:right w:val="nil"/>
            </w:tcBorders>
            <w:shd w:val="clear" w:color="000000" w:fill="FFFFFF"/>
            <w:noWrap/>
            <w:vAlign w:val="center"/>
            <w:hideMark/>
          </w:tcPr>
          <w:p w14:paraId="25A8E89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single" w:sz="8" w:space="0" w:color="4472C4"/>
              <w:left w:val="single" w:sz="8" w:space="0" w:color="4472C4"/>
              <w:bottom w:val="nil"/>
              <w:right w:val="single" w:sz="8" w:space="0" w:color="4472C4"/>
            </w:tcBorders>
            <w:shd w:val="clear" w:color="000000" w:fill="FFFFFF"/>
            <w:noWrap/>
            <w:vAlign w:val="bottom"/>
            <w:hideMark/>
          </w:tcPr>
          <w:p w14:paraId="5BEFE8E8"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3A25E32A"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74E6C8DE"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Curtainside</w:t>
            </w:r>
          </w:p>
        </w:tc>
        <w:tc>
          <w:tcPr>
            <w:tcW w:w="1074" w:type="dxa"/>
            <w:tcBorders>
              <w:top w:val="nil"/>
              <w:left w:val="nil"/>
              <w:bottom w:val="single" w:sz="8" w:space="0" w:color="256FC1"/>
              <w:right w:val="single" w:sz="8" w:space="0" w:color="256FC1"/>
            </w:tcBorders>
            <w:shd w:val="clear" w:color="000000" w:fill="FFFFFF"/>
            <w:noWrap/>
            <w:vAlign w:val="center"/>
            <w:hideMark/>
          </w:tcPr>
          <w:p w14:paraId="54B4E07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3A14EE5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5008F5D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02CB4E3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C83333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604FE20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5" w:type="dxa"/>
            <w:tcBorders>
              <w:top w:val="nil"/>
              <w:left w:val="nil"/>
              <w:bottom w:val="single" w:sz="8" w:space="0" w:color="256FC1"/>
              <w:right w:val="nil"/>
            </w:tcBorders>
            <w:shd w:val="clear" w:color="000000" w:fill="FFFFFF"/>
            <w:noWrap/>
            <w:vAlign w:val="center"/>
            <w:hideMark/>
          </w:tcPr>
          <w:p w14:paraId="739E0CD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single" w:sz="8" w:space="0" w:color="4472C4"/>
              <w:left w:val="single" w:sz="8" w:space="0" w:color="4472C4"/>
              <w:bottom w:val="nil"/>
              <w:right w:val="single" w:sz="8" w:space="0" w:color="4472C4"/>
            </w:tcBorders>
            <w:shd w:val="clear" w:color="000000" w:fill="FFFFFF"/>
            <w:noWrap/>
            <w:vAlign w:val="bottom"/>
            <w:hideMark/>
          </w:tcPr>
          <w:p w14:paraId="11606596"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6ABF1732"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A889A86"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Dump</w:t>
            </w:r>
          </w:p>
        </w:tc>
        <w:tc>
          <w:tcPr>
            <w:tcW w:w="1074" w:type="dxa"/>
            <w:tcBorders>
              <w:top w:val="nil"/>
              <w:left w:val="nil"/>
              <w:bottom w:val="single" w:sz="8" w:space="0" w:color="256FC1"/>
              <w:right w:val="single" w:sz="8" w:space="0" w:color="256FC1"/>
            </w:tcBorders>
            <w:shd w:val="clear" w:color="000000" w:fill="FFFFFF"/>
            <w:noWrap/>
            <w:vAlign w:val="center"/>
            <w:hideMark/>
          </w:tcPr>
          <w:p w14:paraId="459CDF7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2E35E1C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64243BD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5D18235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0211571E"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6E47D37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5" w:type="dxa"/>
            <w:tcBorders>
              <w:top w:val="nil"/>
              <w:left w:val="nil"/>
              <w:bottom w:val="single" w:sz="8" w:space="0" w:color="256FC1"/>
              <w:right w:val="nil"/>
            </w:tcBorders>
            <w:shd w:val="clear" w:color="000000" w:fill="FFFFFF"/>
            <w:noWrap/>
            <w:vAlign w:val="center"/>
            <w:hideMark/>
          </w:tcPr>
          <w:p w14:paraId="5487831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single" w:sz="8" w:space="0" w:color="4472C4"/>
              <w:left w:val="single" w:sz="8" w:space="0" w:color="4472C4"/>
              <w:bottom w:val="single" w:sz="8" w:space="0" w:color="4472C4"/>
              <w:right w:val="single" w:sz="8" w:space="0" w:color="4472C4"/>
            </w:tcBorders>
            <w:shd w:val="clear" w:color="000000" w:fill="FFFFFF"/>
            <w:noWrap/>
            <w:vAlign w:val="bottom"/>
            <w:hideMark/>
          </w:tcPr>
          <w:p w14:paraId="6DBC4565"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0077C96A"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3FE9BB65"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Delivery Truck</w:t>
            </w:r>
          </w:p>
        </w:tc>
        <w:tc>
          <w:tcPr>
            <w:tcW w:w="1074" w:type="dxa"/>
            <w:tcBorders>
              <w:top w:val="nil"/>
              <w:left w:val="nil"/>
              <w:bottom w:val="single" w:sz="8" w:space="0" w:color="256FC1"/>
              <w:right w:val="single" w:sz="8" w:space="0" w:color="256FC1"/>
            </w:tcBorders>
            <w:shd w:val="clear" w:color="000000" w:fill="FFFFFF"/>
            <w:noWrap/>
            <w:vAlign w:val="center"/>
            <w:hideMark/>
          </w:tcPr>
          <w:p w14:paraId="04C6F08E"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F07296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0CC995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42312D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096AE7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FAF64A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Conv/PHEV/BEV</w:t>
            </w:r>
          </w:p>
        </w:tc>
        <w:tc>
          <w:tcPr>
            <w:tcW w:w="1075" w:type="dxa"/>
            <w:tcBorders>
              <w:top w:val="nil"/>
              <w:left w:val="nil"/>
              <w:bottom w:val="single" w:sz="8" w:space="0" w:color="256FC1"/>
              <w:right w:val="nil"/>
            </w:tcBorders>
            <w:shd w:val="clear" w:color="000000" w:fill="FFFFFF"/>
            <w:noWrap/>
            <w:vAlign w:val="center"/>
            <w:hideMark/>
          </w:tcPr>
          <w:p w14:paraId="36B4D2E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nil"/>
              <w:left w:val="single" w:sz="8" w:space="0" w:color="4472C4"/>
              <w:bottom w:val="nil"/>
              <w:right w:val="single" w:sz="8" w:space="0" w:color="4472C4"/>
            </w:tcBorders>
            <w:shd w:val="clear" w:color="000000" w:fill="FFFFFF"/>
            <w:noWrap/>
            <w:vAlign w:val="bottom"/>
            <w:hideMark/>
          </w:tcPr>
          <w:p w14:paraId="520AB969"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3061C2FF"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0E7699F0"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Food Delivery Truck</w:t>
            </w:r>
          </w:p>
        </w:tc>
        <w:tc>
          <w:tcPr>
            <w:tcW w:w="1074" w:type="dxa"/>
            <w:tcBorders>
              <w:top w:val="nil"/>
              <w:left w:val="nil"/>
              <w:bottom w:val="single" w:sz="8" w:space="0" w:color="256FC1"/>
              <w:right w:val="single" w:sz="8" w:space="0" w:color="256FC1"/>
            </w:tcBorders>
            <w:shd w:val="clear" w:color="000000" w:fill="FFFFFF"/>
            <w:noWrap/>
            <w:vAlign w:val="center"/>
            <w:hideMark/>
          </w:tcPr>
          <w:p w14:paraId="76FC490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78A89C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w:t>
            </w:r>
          </w:p>
        </w:tc>
        <w:tc>
          <w:tcPr>
            <w:tcW w:w="1074" w:type="dxa"/>
            <w:tcBorders>
              <w:top w:val="nil"/>
              <w:left w:val="nil"/>
              <w:bottom w:val="single" w:sz="8" w:space="0" w:color="256FC1"/>
              <w:right w:val="single" w:sz="8" w:space="0" w:color="256FC1"/>
            </w:tcBorders>
            <w:shd w:val="clear" w:color="000000" w:fill="FFFFFF"/>
            <w:noWrap/>
            <w:vAlign w:val="center"/>
            <w:hideMark/>
          </w:tcPr>
          <w:p w14:paraId="28D3FBF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775414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w:t>
            </w:r>
          </w:p>
        </w:tc>
        <w:tc>
          <w:tcPr>
            <w:tcW w:w="1074" w:type="dxa"/>
            <w:tcBorders>
              <w:top w:val="nil"/>
              <w:left w:val="nil"/>
              <w:bottom w:val="single" w:sz="8" w:space="0" w:color="256FC1"/>
              <w:right w:val="single" w:sz="8" w:space="0" w:color="256FC1"/>
            </w:tcBorders>
            <w:shd w:val="clear" w:color="000000" w:fill="FFFFFF"/>
            <w:noWrap/>
            <w:vAlign w:val="center"/>
            <w:hideMark/>
          </w:tcPr>
          <w:p w14:paraId="18568D9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B82042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w:t>
            </w:r>
          </w:p>
        </w:tc>
        <w:tc>
          <w:tcPr>
            <w:tcW w:w="1075" w:type="dxa"/>
            <w:tcBorders>
              <w:top w:val="nil"/>
              <w:left w:val="nil"/>
              <w:bottom w:val="single" w:sz="8" w:space="0" w:color="256FC1"/>
              <w:right w:val="nil"/>
            </w:tcBorders>
            <w:shd w:val="clear" w:color="000000" w:fill="FFFFFF"/>
            <w:noWrap/>
            <w:vAlign w:val="center"/>
            <w:hideMark/>
          </w:tcPr>
          <w:p w14:paraId="55E5945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single" w:sz="8" w:space="0" w:color="4472C4"/>
              <w:left w:val="single" w:sz="8" w:space="0" w:color="4472C4"/>
              <w:bottom w:val="single" w:sz="8" w:space="0" w:color="4472C4"/>
              <w:right w:val="single" w:sz="8" w:space="0" w:color="4472C4"/>
            </w:tcBorders>
            <w:shd w:val="clear" w:color="000000" w:fill="FFFFFF"/>
            <w:noWrap/>
            <w:vAlign w:val="bottom"/>
            <w:hideMark/>
          </w:tcPr>
          <w:p w14:paraId="6378E7CE"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6B722577"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31827F76"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Linen Delivery Van</w:t>
            </w:r>
          </w:p>
        </w:tc>
        <w:tc>
          <w:tcPr>
            <w:tcW w:w="1074" w:type="dxa"/>
            <w:tcBorders>
              <w:top w:val="nil"/>
              <w:left w:val="nil"/>
              <w:bottom w:val="single" w:sz="8" w:space="0" w:color="256FC1"/>
              <w:right w:val="single" w:sz="8" w:space="0" w:color="256FC1"/>
            </w:tcBorders>
            <w:shd w:val="clear" w:color="000000" w:fill="FFFFFF"/>
            <w:noWrap/>
            <w:vAlign w:val="center"/>
            <w:hideMark/>
          </w:tcPr>
          <w:p w14:paraId="7660AF0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76268AB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FA5325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F8886E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w:t>
            </w:r>
          </w:p>
        </w:tc>
        <w:tc>
          <w:tcPr>
            <w:tcW w:w="1074" w:type="dxa"/>
            <w:tcBorders>
              <w:top w:val="nil"/>
              <w:left w:val="nil"/>
              <w:bottom w:val="single" w:sz="8" w:space="0" w:color="256FC1"/>
              <w:right w:val="single" w:sz="8" w:space="0" w:color="256FC1"/>
            </w:tcBorders>
            <w:shd w:val="clear" w:color="000000" w:fill="FFFFFF"/>
            <w:noWrap/>
            <w:vAlign w:val="center"/>
            <w:hideMark/>
          </w:tcPr>
          <w:p w14:paraId="73AB085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36C61C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6FEEE2B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3A7D13EC"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44ED264A"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1514332E"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NACFE</w:t>
            </w:r>
          </w:p>
        </w:tc>
        <w:tc>
          <w:tcPr>
            <w:tcW w:w="1074" w:type="dxa"/>
            <w:tcBorders>
              <w:top w:val="nil"/>
              <w:left w:val="nil"/>
              <w:bottom w:val="single" w:sz="8" w:space="0" w:color="256FC1"/>
              <w:right w:val="single" w:sz="8" w:space="0" w:color="256FC1"/>
            </w:tcBorders>
            <w:shd w:val="clear" w:color="000000" w:fill="FFFFFF"/>
            <w:noWrap/>
            <w:vAlign w:val="center"/>
            <w:hideMark/>
          </w:tcPr>
          <w:p w14:paraId="42FC236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DE63EDE"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506A37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AB8E2E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1E5318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0AAB73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70431C9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59AC6009"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483E65A2"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8E2C9BC"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Parcel Delivery Van</w:t>
            </w:r>
          </w:p>
        </w:tc>
        <w:tc>
          <w:tcPr>
            <w:tcW w:w="1074" w:type="dxa"/>
            <w:tcBorders>
              <w:top w:val="nil"/>
              <w:left w:val="nil"/>
              <w:bottom w:val="single" w:sz="8" w:space="0" w:color="256FC1"/>
              <w:right w:val="single" w:sz="8" w:space="0" w:color="256FC1"/>
            </w:tcBorders>
            <w:shd w:val="clear" w:color="000000" w:fill="FFFFFF"/>
            <w:noWrap/>
            <w:vAlign w:val="center"/>
            <w:hideMark/>
          </w:tcPr>
          <w:p w14:paraId="0F621DD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220AF0E"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7AE88B0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w:t>
            </w:r>
          </w:p>
        </w:tc>
        <w:tc>
          <w:tcPr>
            <w:tcW w:w="1074" w:type="dxa"/>
            <w:tcBorders>
              <w:top w:val="nil"/>
              <w:left w:val="nil"/>
              <w:bottom w:val="single" w:sz="8" w:space="0" w:color="256FC1"/>
              <w:right w:val="single" w:sz="8" w:space="0" w:color="256FC1"/>
            </w:tcBorders>
            <w:shd w:val="clear" w:color="000000" w:fill="FFFFFF"/>
            <w:noWrap/>
            <w:vAlign w:val="center"/>
            <w:hideMark/>
          </w:tcPr>
          <w:p w14:paraId="462A1DF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8CCCDA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3FB0EC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1172091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5ED26375"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4175CD24"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1CCDC16F"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Vans</w:t>
            </w:r>
          </w:p>
        </w:tc>
        <w:tc>
          <w:tcPr>
            <w:tcW w:w="1074" w:type="dxa"/>
            <w:tcBorders>
              <w:top w:val="nil"/>
              <w:left w:val="nil"/>
              <w:bottom w:val="single" w:sz="8" w:space="0" w:color="256FC1"/>
              <w:right w:val="single" w:sz="8" w:space="0" w:color="256FC1"/>
            </w:tcBorders>
            <w:shd w:val="clear" w:color="000000" w:fill="FFFFFF"/>
            <w:noWrap/>
            <w:vAlign w:val="center"/>
            <w:hideMark/>
          </w:tcPr>
          <w:p w14:paraId="1C82810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59D1B9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w:t>
            </w:r>
          </w:p>
        </w:tc>
        <w:tc>
          <w:tcPr>
            <w:tcW w:w="1074" w:type="dxa"/>
            <w:tcBorders>
              <w:top w:val="nil"/>
              <w:left w:val="nil"/>
              <w:bottom w:val="single" w:sz="8" w:space="0" w:color="256FC1"/>
              <w:right w:val="single" w:sz="8" w:space="0" w:color="256FC1"/>
            </w:tcBorders>
            <w:shd w:val="clear" w:color="000000" w:fill="FFFFFF"/>
            <w:noWrap/>
            <w:vAlign w:val="center"/>
            <w:hideMark/>
          </w:tcPr>
          <w:p w14:paraId="0737A01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w:t>
            </w:r>
          </w:p>
        </w:tc>
        <w:tc>
          <w:tcPr>
            <w:tcW w:w="1074" w:type="dxa"/>
            <w:tcBorders>
              <w:top w:val="nil"/>
              <w:left w:val="nil"/>
              <w:bottom w:val="single" w:sz="8" w:space="0" w:color="256FC1"/>
              <w:right w:val="single" w:sz="8" w:space="0" w:color="256FC1"/>
            </w:tcBorders>
            <w:shd w:val="clear" w:color="000000" w:fill="FFFFFF"/>
            <w:noWrap/>
            <w:vAlign w:val="center"/>
            <w:hideMark/>
          </w:tcPr>
          <w:p w14:paraId="7C04282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6845B2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w:t>
            </w:r>
          </w:p>
        </w:tc>
        <w:tc>
          <w:tcPr>
            <w:tcW w:w="1074" w:type="dxa"/>
            <w:tcBorders>
              <w:top w:val="nil"/>
              <w:left w:val="nil"/>
              <w:bottom w:val="single" w:sz="8" w:space="0" w:color="256FC1"/>
              <w:right w:val="single" w:sz="8" w:space="0" w:color="256FC1"/>
            </w:tcBorders>
            <w:shd w:val="clear" w:color="000000" w:fill="FFFFFF"/>
            <w:noWrap/>
            <w:vAlign w:val="center"/>
            <w:hideMark/>
          </w:tcPr>
          <w:p w14:paraId="5EAA711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4BC14B7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51799C80"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5F39ACB5"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F4BB478"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Passenger - city transit</w:t>
            </w:r>
          </w:p>
        </w:tc>
        <w:tc>
          <w:tcPr>
            <w:tcW w:w="1074" w:type="dxa"/>
            <w:tcBorders>
              <w:top w:val="nil"/>
              <w:left w:val="nil"/>
              <w:bottom w:val="single" w:sz="8" w:space="0" w:color="256FC1"/>
              <w:right w:val="single" w:sz="8" w:space="0" w:color="256FC1"/>
            </w:tcBorders>
            <w:shd w:val="clear" w:color="000000" w:fill="FFFFFF"/>
            <w:noWrap/>
            <w:vAlign w:val="center"/>
            <w:hideMark/>
          </w:tcPr>
          <w:p w14:paraId="765749F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DBE6C6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D5201F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2E212F7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A2631C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64FB74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w:t>
            </w:r>
          </w:p>
        </w:tc>
        <w:tc>
          <w:tcPr>
            <w:tcW w:w="1075" w:type="dxa"/>
            <w:tcBorders>
              <w:top w:val="nil"/>
              <w:left w:val="nil"/>
              <w:bottom w:val="single" w:sz="8" w:space="0" w:color="256FC1"/>
              <w:right w:val="nil"/>
            </w:tcBorders>
            <w:shd w:val="clear" w:color="000000" w:fill="92D050"/>
            <w:noWrap/>
            <w:vAlign w:val="center"/>
            <w:hideMark/>
          </w:tcPr>
          <w:p w14:paraId="2B378D9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Conv/ISG/HEV/PHEV/BEV/FECE/B20</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0D3FAF6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Bus, Transit/Commuter</w:t>
            </w:r>
          </w:p>
        </w:tc>
      </w:tr>
      <w:tr w:rsidR="003E13B6" w:rsidRPr="00BD4462" w14:paraId="593986FE"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42A379DD"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Passenger - school bus</w:t>
            </w:r>
          </w:p>
        </w:tc>
        <w:tc>
          <w:tcPr>
            <w:tcW w:w="1074" w:type="dxa"/>
            <w:tcBorders>
              <w:top w:val="nil"/>
              <w:left w:val="nil"/>
              <w:bottom w:val="single" w:sz="8" w:space="0" w:color="256FC1"/>
              <w:right w:val="single" w:sz="8" w:space="0" w:color="256FC1"/>
            </w:tcBorders>
            <w:shd w:val="clear" w:color="000000" w:fill="FFFFFF"/>
            <w:noWrap/>
            <w:vAlign w:val="center"/>
            <w:hideMark/>
          </w:tcPr>
          <w:p w14:paraId="1486F28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1812ACF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1F83232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4E76BD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w:t>
            </w:r>
          </w:p>
        </w:tc>
        <w:tc>
          <w:tcPr>
            <w:tcW w:w="1074" w:type="dxa"/>
            <w:tcBorders>
              <w:top w:val="nil"/>
              <w:left w:val="nil"/>
              <w:bottom w:val="single" w:sz="8" w:space="0" w:color="256FC1"/>
              <w:right w:val="single" w:sz="8" w:space="0" w:color="256FC1"/>
            </w:tcBorders>
            <w:shd w:val="clear" w:color="000000" w:fill="FFFFFF"/>
            <w:noWrap/>
            <w:vAlign w:val="center"/>
            <w:hideMark/>
          </w:tcPr>
          <w:p w14:paraId="3D20586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Conv/PHEV</w:t>
            </w:r>
          </w:p>
        </w:tc>
        <w:tc>
          <w:tcPr>
            <w:tcW w:w="1074" w:type="dxa"/>
            <w:tcBorders>
              <w:top w:val="nil"/>
              <w:left w:val="nil"/>
              <w:bottom w:val="single" w:sz="8" w:space="0" w:color="256FC1"/>
              <w:right w:val="single" w:sz="8" w:space="0" w:color="256FC1"/>
            </w:tcBorders>
            <w:shd w:val="clear" w:color="000000" w:fill="92D050"/>
            <w:noWrap/>
            <w:vAlign w:val="center"/>
            <w:hideMark/>
          </w:tcPr>
          <w:p w14:paraId="1CEBCCE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w:t>
            </w:r>
          </w:p>
        </w:tc>
        <w:tc>
          <w:tcPr>
            <w:tcW w:w="1075" w:type="dxa"/>
            <w:tcBorders>
              <w:top w:val="nil"/>
              <w:left w:val="nil"/>
              <w:bottom w:val="single" w:sz="8" w:space="0" w:color="256FC1"/>
              <w:right w:val="nil"/>
            </w:tcBorders>
            <w:shd w:val="clear" w:color="000000" w:fill="FFFFFF"/>
            <w:noWrap/>
            <w:vAlign w:val="center"/>
            <w:hideMark/>
          </w:tcPr>
          <w:p w14:paraId="1D203B7E"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7897237E"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Bus, school</w:t>
            </w:r>
          </w:p>
        </w:tc>
      </w:tr>
      <w:tr w:rsidR="003E13B6" w:rsidRPr="00BD4462" w14:paraId="164189C0"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0EFC9F9C"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Passenger-shuttle</w:t>
            </w:r>
          </w:p>
        </w:tc>
        <w:tc>
          <w:tcPr>
            <w:tcW w:w="1074" w:type="dxa"/>
            <w:tcBorders>
              <w:top w:val="nil"/>
              <w:left w:val="nil"/>
              <w:bottom w:val="single" w:sz="8" w:space="0" w:color="256FC1"/>
              <w:right w:val="single" w:sz="8" w:space="0" w:color="256FC1"/>
            </w:tcBorders>
            <w:shd w:val="clear" w:color="000000" w:fill="FFFFFF"/>
            <w:noWrap/>
            <w:vAlign w:val="center"/>
            <w:hideMark/>
          </w:tcPr>
          <w:p w14:paraId="0C83D54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899C1B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7DA9307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EB44A4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592369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1544626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7B7F90F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67E9FAA5"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432971BD"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6B4E3D40"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Pickup</w:t>
            </w:r>
          </w:p>
        </w:tc>
        <w:tc>
          <w:tcPr>
            <w:tcW w:w="1074" w:type="dxa"/>
            <w:tcBorders>
              <w:top w:val="nil"/>
              <w:left w:val="nil"/>
              <w:bottom w:val="single" w:sz="8" w:space="0" w:color="256FC1"/>
              <w:right w:val="single" w:sz="8" w:space="0" w:color="256FC1"/>
            </w:tcBorders>
            <w:shd w:val="clear" w:color="000000" w:fill="FFFF99"/>
            <w:noWrap/>
            <w:vAlign w:val="center"/>
            <w:hideMark/>
          </w:tcPr>
          <w:p w14:paraId="3390AA6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Conv/PHEV/BEV/FCEV</w:t>
            </w:r>
          </w:p>
        </w:tc>
        <w:tc>
          <w:tcPr>
            <w:tcW w:w="1074" w:type="dxa"/>
            <w:tcBorders>
              <w:top w:val="nil"/>
              <w:left w:val="nil"/>
              <w:bottom w:val="single" w:sz="8" w:space="0" w:color="256FC1"/>
              <w:right w:val="single" w:sz="8" w:space="0" w:color="256FC1"/>
            </w:tcBorders>
            <w:shd w:val="clear" w:color="000000" w:fill="FFFF99"/>
            <w:noWrap/>
            <w:vAlign w:val="center"/>
            <w:hideMark/>
          </w:tcPr>
          <w:p w14:paraId="4FE6D9E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w:t>
            </w:r>
          </w:p>
        </w:tc>
        <w:tc>
          <w:tcPr>
            <w:tcW w:w="1074" w:type="dxa"/>
            <w:tcBorders>
              <w:top w:val="nil"/>
              <w:left w:val="nil"/>
              <w:bottom w:val="single" w:sz="8" w:space="0" w:color="256FC1"/>
              <w:right w:val="single" w:sz="8" w:space="0" w:color="256FC1"/>
            </w:tcBorders>
            <w:shd w:val="clear" w:color="000000" w:fill="FFFFFF"/>
            <w:noWrap/>
            <w:vAlign w:val="center"/>
            <w:hideMark/>
          </w:tcPr>
          <w:p w14:paraId="66428FF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w:t>
            </w:r>
          </w:p>
        </w:tc>
        <w:tc>
          <w:tcPr>
            <w:tcW w:w="1074" w:type="dxa"/>
            <w:tcBorders>
              <w:top w:val="nil"/>
              <w:left w:val="nil"/>
              <w:bottom w:val="single" w:sz="8" w:space="0" w:color="256FC1"/>
              <w:right w:val="single" w:sz="8" w:space="0" w:color="256FC1"/>
            </w:tcBorders>
            <w:shd w:val="clear" w:color="000000" w:fill="FFFFFF"/>
            <w:noWrap/>
            <w:vAlign w:val="center"/>
            <w:hideMark/>
          </w:tcPr>
          <w:p w14:paraId="2299EC2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605131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w:t>
            </w:r>
          </w:p>
        </w:tc>
        <w:tc>
          <w:tcPr>
            <w:tcW w:w="1074" w:type="dxa"/>
            <w:tcBorders>
              <w:top w:val="nil"/>
              <w:left w:val="nil"/>
              <w:bottom w:val="single" w:sz="8" w:space="0" w:color="256FC1"/>
              <w:right w:val="single" w:sz="8" w:space="0" w:color="256FC1"/>
            </w:tcBorders>
            <w:shd w:val="clear" w:color="000000" w:fill="FFFFFF"/>
            <w:noWrap/>
            <w:vAlign w:val="center"/>
            <w:hideMark/>
          </w:tcPr>
          <w:p w14:paraId="0BBB514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2C29A91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5547EBA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Pickup</w:t>
            </w:r>
          </w:p>
        </w:tc>
      </w:tr>
      <w:tr w:rsidR="003E13B6" w:rsidRPr="00BD4462" w14:paraId="02A61F27"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27FD3F58"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Flatbed/state/flatform</w:t>
            </w:r>
          </w:p>
        </w:tc>
        <w:tc>
          <w:tcPr>
            <w:tcW w:w="1074" w:type="dxa"/>
            <w:tcBorders>
              <w:top w:val="nil"/>
              <w:left w:val="nil"/>
              <w:bottom w:val="single" w:sz="8" w:space="0" w:color="256FC1"/>
              <w:right w:val="single" w:sz="8" w:space="0" w:color="256FC1"/>
            </w:tcBorders>
            <w:shd w:val="clear" w:color="000000" w:fill="FFFFFF"/>
            <w:noWrap/>
            <w:vAlign w:val="center"/>
            <w:hideMark/>
          </w:tcPr>
          <w:p w14:paraId="3973EB1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2F0E75D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58CBCAE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1D345EF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7D2C933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321831C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5" w:type="dxa"/>
            <w:tcBorders>
              <w:top w:val="nil"/>
              <w:left w:val="nil"/>
              <w:bottom w:val="single" w:sz="8" w:space="0" w:color="256FC1"/>
              <w:right w:val="nil"/>
            </w:tcBorders>
            <w:shd w:val="clear" w:color="000000" w:fill="FFFFFF"/>
            <w:noWrap/>
            <w:vAlign w:val="center"/>
            <w:hideMark/>
          </w:tcPr>
          <w:p w14:paraId="653B14F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26A0D207"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46949116"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3A05CF05"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Freight - drayage</w:t>
            </w:r>
          </w:p>
        </w:tc>
        <w:tc>
          <w:tcPr>
            <w:tcW w:w="1074" w:type="dxa"/>
            <w:tcBorders>
              <w:top w:val="nil"/>
              <w:left w:val="nil"/>
              <w:bottom w:val="single" w:sz="8" w:space="0" w:color="256FC1"/>
              <w:right w:val="single" w:sz="8" w:space="0" w:color="256FC1"/>
            </w:tcBorders>
            <w:shd w:val="clear" w:color="000000" w:fill="FFFFFF"/>
            <w:noWrap/>
            <w:vAlign w:val="center"/>
            <w:hideMark/>
          </w:tcPr>
          <w:p w14:paraId="0BE3C0F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B6EC5E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23AA362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3EB97A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1026EC8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04D4D6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709FA8D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Conv/BEV/LNG/CNG</w:t>
            </w:r>
          </w:p>
        </w:tc>
        <w:tc>
          <w:tcPr>
            <w:tcW w:w="747" w:type="dxa"/>
            <w:tcBorders>
              <w:top w:val="nil"/>
              <w:left w:val="single" w:sz="8" w:space="0" w:color="4472C4"/>
              <w:bottom w:val="single" w:sz="4" w:space="0" w:color="auto"/>
              <w:right w:val="single" w:sz="8" w:space="0" w:color="4472C4"/>
            </w:tcBorders>
            <w:shd w:val="clear" w:color="000000" w:fill="FFFFFF"/>
            <w:noWrap/>
            <w:vAlign w:val="bottom"/>
            <w:hideMark/>
          </w:tcPr>
          <w:p w14:paraId="381CDE9A"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42FB2F35"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4C8EDC59"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Port Drayage</w:t>
            </w:r>
          </w:p>
        </w:tc>
        <w:tc>
          <w:tcPr>
            <w:tcW w:w="1074" w:type="dxa"/>
            <w:tcBorders>
              <w:top w:val="nil"/>
              <w:left w:val="nil"/>
              <w:bottom w:val="single" w:sz="8" w:space="0" w:color="256FC1"/>
              <w:right w:val="single" w:sz="8" w:space="0" w:color="256FC1"/>
            </w:tcBorders>
            <w:shd w:val="clear" w:color="000000" w:fill="FFFFFF"/>
            <w:noWrap/>
            <w:vAlign w:val="center"/>
            <w:hideMark/>
          </w:tcPr>
          <w:p w14:paraId="1FA816A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E78DF3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E188B8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1EACF97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CEAC15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50702A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78FDFD1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Conv/BEV/LNG/CNG</w:t>
            </w:r>
          </w:p>
        </w:tc>
        <w:tc>
          <w:tcPr>
            <w:tcW w:w="747" w:type="dxa"/>
            <w:tcBorders>
              <w:top w:val="nil"/>
              <w:left w:val="single" w:sz="8" w:space="0" w:color="4472C4"/>
              <w:bottom w:val="nil"/>
              <w:right w:val="single" w:sz="8" w:space="0" w:color="4472C4"/>
            </w:tcBorders>
            <w:shd w:val="clear" w:color="000000" w:fill="FFFFFF"/>
            <w:noWrap/>
            <w:vAlign w:val="bottom"/>
            <w:hideMark/>
          </w:tcPr>
          <w:p w14:paraId="42E414B5"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24E41501"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394EDAB9"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Pole/logging/pulpwood/pipe</w:t>
            </w:r>
          </w:p>
        </w:tc>
        <w:tc>
          <w:tcPr>
            <w:tcW w:w="1074" w:type="dxa"/>
            <w:tcBorders>
              <w:top w:val="nil"/>
              <w:left w:val="nil"/>
              <w:bottom w:val="single" w:sz="8" w:space="0" w:color="256FC1"/>
              <w:right w:val="single" w:sz="8" w:space="0" w:color="256FC1"/>
            </w:tcBorders>
            <w:shd w:val="clear" w:color="000000" w:fill="FFFFFF"/>
            <w:noWrap/>
            <w:vAlign w:val="center"/>
            <w:hideMark/>
          </w:tcPr>
          <w:p w14:paraId="2129B63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584008A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2B9838F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09CD6CB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28CF6E6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38CC71A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5" w:type="dxa"/>
            <w:tcBorders>
              <w:top w:val="nil"/>
              <w:left w:val="nil"/>
              <w:bottom w:val="single" w:sz="8" w:space="0" w:color="256FC1"/>
              <w:right w:val="nil"/>
            </w:tcBorders>
            <w:shd w:val="clear" w:color="000000" w:fill="FFFFFF"/>
            <w:noWrap/>
            <w:vAlign w:val="center"/>
            <w:hideMark/>
          </w:tcPr>
          <w:p w14:paraId="163067D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single" w:sz="8" w:space="0" w:color="4472C4"/>
              <w:left w:val="single" w:sz="8" w:space="0" w:color="4472C4"/>
              <w:bottom w:val="single" w:sz="8" w:space="0" w:color="4472C4"/>
              <w:right w:val="single" w:sz="8" w:space="0" w:color="4472C4"/>
            </w:tcBorders>
            <w:shd w:val="clear" w:color="000000" w:fill="FFFFFF"/>
            <w:noWrap/>
            <w:vAlign w:val="bottom"/>
            <w:hideMark/>
          </w:tcPr>
          <w:p w14:paraId="5A0C4C9D"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7AC7768E"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D068567"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Refuse Truck</w:t>
            </w:r>
          </w:p>
        </w:tc>
        <w:tc>
          <w:tcPr>
            <w:tcW w:w="1074" w:type="dxa"/>
            <w:tcBorders>
              <w:top w:val="nil"/>
              <w:left w:val="nil"/>
              <w:bottom w:val="single" w:sz="8" w:space="0" w:color="256FC1"/>
              <w:right w:val="single" w:sz="8" w:space="0" w:color="256FC1"/>
            </w:tcBorders>
            <w:shd w:val="clear" w:color="000000" w:fill="FFFFFF"/>
            <w:noWrap/>
            <w:vAlign w:val="center"/>
            <w:hideMark/>
          </w:tcPr>
          <w:p w14:paraId="5E38A98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ECD0D4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B82C66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301B84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4066BD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75648D0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2D82D83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w:t>
            </w:r>
          </w:p>
        </w:tc>
        <w:tc>
          <w:tcPr>
            <w:tcW w:w="747" w:type="dxa"/>
            <w:tcBorders>
              <w:top w:val="nil"/>
              <w:left w:val="single" w:sz="8" w:space="0" w:color="4472C4"/>
              <w:bottom w:val="nil"/>
              <w:right w:val="single" w:sz="8" w:space="0" w:color="4472C4"/>
            </w:tcBorders>
            <w:shd w:val="clear" w:color="000000" w:fill="FFFFFF"/>
            <w:noWrap/>
            <w:vAlign w:val="bottom"/>
            <w:hideMark/>
          </w:tcPr>
          <w:p w14:paraId="0FACFF36"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72376A2B"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11C31C7"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semi-truck</w:t>
            </w:r>
          </w:p>
        </w:tc>
        <w:tc>
          <w:tcPr>
            <w:tcW w:w="1074" w:type="dxa"/>
            <w:tcBorders>
              <w:top w:val="nil"/>
              <w:left w:val="nil"/>
              <w:bottom w:val="single" w:sz="8" w:space="0" w:color="256FC1"/>
              <w:right w:val="single" w:sz="8" w:space="0" w:color="256FC1"/>
            </w:tcBorders>
            <w:shd w:val="clear" w:color="000000" w:fill="FFFFFF"/>
            <w:noWrap/>
            <w:vAlign w:val="center"/>
            <w:hideMark/>
          </w:tcPr>
          <w:p w14:paraId="41AE737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C8F68D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4B652E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19659D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001F16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597349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54C970D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w:t>
            </w:r>
          </w:p>
        </w:tc>
        <w:tc>
          <w:tcPr>
            <w:tcW w:w="747" w:type="dxa"/>
            <w:tcBorders>
              <w:top w:val="single" w:sz="8" w:space="0" w:color="4472C4"/>
              <w:left w:val="single" w:sz="8" w:space="0" w:color="4472C4"/>
              <w:bottom w:val="single" w:sz="8" w:space="0" w:color="4472C4"/>
              <w:right w:val="single" w:sz="8" w:space="0" w:color="4472C4"/>
            </w:tcBorders>
            <w:shd w:val="clear" w:color="000000" w:fill="FFFFFF"/>
            <w:noWrap/>
            <w:vAlign w:val="bottom"/>
            <w:hideMark/>
          </w:tcPr>
          <w:p w14:paraId="4EFA450A"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5F5135B8"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2F0F625"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Sevice-utility</w:t>
            </w:r>
          </w:p>
        </w:tc>
        <w:tc>
          <w:tcPr>
            <w:tcW w:w="1074" w:type="dxa"/>
            <w:tcBorders>
              <w:top w:val="nil"/>
              <w:left w:val="nil"/>
              <w:bottom w:val="single" w:sz="8" w:space="0" w:color="256FC1"/>
              <w:right w:val="single" w:sz="8" w:space="0" w:color="256FC1"/>
            </w:tcBorders>
            <w:shd w:val="clear" w:color="000000" w:fill="FFFFFF"/>
            <w:noWrap/>
            <w:vAlign w:val="center"/>
            <w:hideMark/>
          </w:tcPr>
          <w:p w14:paraId="011FD37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D0056E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w:t>
            </w:r>
            <w:r w:rsidRPr="00BD4462">
              <w:rPr>
                <w:rFonts w:ascii="Times New Roman" w:eastAsia="Times New Roman" w:hAnsi="Times New Roman" w:cs="Times New Roman"/>
                <w:b/>
                <w:bCs/>
                <w:color w:val="000000"/>
                <w:sz w:val="18"/>
                <w:szCs w:val="18"/>
                <w:lang w:eastAsia="zh-CN"/>
              </w:rPr>
              <w:lastRenderedPageBreak/>
              <w:t>V/BEV/FECE</w:t>
            </w:r>
          </w:p>
        </w:tc>
        <w:tc>
          <w:tcPr>
            <w:tcW w:w="1074" w:type="dxa"/>
            <w:tcBorders>
              <w:top w:val="nil"/>
              <w:left w:val="nil"/>
              <w:bottom w:val="single" w:sz="8" w:space="0" w:color="256FC1"/>
              <w:right w:val="single" w:sz="8" w:space="0" w:color="256FC1"/>
            </w:tcBorders>
            <w:shd w:val="clear" w:color="000000" w:fill="FFFFFF"/>
            <w:noWrap/>
            <w:vAlign w:val="center"/>
            <w:hideMark/>
          </w:tcPr>
          <w:p w14:paraId="511260C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lastRenderedPageBreak/>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918034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942386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C7A5BB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3D1DAAA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36290929"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116182E0"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4986CD27"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Short-hual</w:t>
            </w:r>
          </w:p>
        </w:tc>
        <w:tc>
          <w:tcPr>
            <w:tcW w:w="1074" w:type="dxa"/>
            <w:tcBorders>
              <w:top w:val="nil"/>
              <w:left w:val="nil"/>
              <w:bottom w:val="single" w:sz="8" w:space="0" w:color="256FC1"/>
              <w:right w:val="single" w:sz="8" w:space="0" w:color="256FC1"/>
            </w:tcBorders>
            <w:shd w:val="clear" w:color="000000" w:fill="FFFFFF"/>
            <w:noWrap/>
            <w:vAlign w:val="center"/>
            <w:hideMark/>
          </w:tcPr>
          <w:p w14:paraId="53792DEE"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AE3D85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1EFED2E"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2C6ADA8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1A4F08B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50E6F3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75CD217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w:t>
            </w:r>
          </w:p>
        </w:tc>
        <w:tc>
          <w:tcPr>
            <w:tcW w:w="747" w:type="dxa"/>
            <w:tcBorders>
              <w:top w:val="nil"/>
              <w:left w:val="single" w:sz="8" w:space="0" w:color="4472C4"/>
              <w:bottom w:val="nil"/>
              <w:right w:val="single" w:sz="8" w:space="0" w:color="4472C4"/>
            </w:tcBorders>
            <w:shd w:val="clear" w:color="000000" w:fill="FFFFFF"/>
            <w:noWrap/>
            <w:vAlign w:val="bottom"/>
            <w:hideMark/>
          </w:tcPr>
          <w:p w14:paraId="5989AA92"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43CCE69D"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64E68B10"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Long-hual</w:t>
            </w:r>
          </w:p>
        </w:tc>
        <w:tc>
          <w:tcPr>
            <w:tcW w:w="1074" w:type="dxa"/>
            <w:tcBorders>
              <w:top w:val="nil"/>
              <w:left w:val="nil"/>
              <w:bottom w:val="single" w:sz="8" w:space="0" w:color="256FC1"/>
              <w:right w:val="single" w:sz="8" w:space="0" w:color="256FC1"/>
            </w:tcBorders>
            <w:shd w:val="clear" w:color="000000" w:fill="FFFFFF"/>
            <w:noWrap/>
            <w:vAlign w:val="center"/>
            <w:hideMark/>
          </w:tcPr>
          <w:p w14:paraId="7B71CDC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7F0843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10D16E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2E34B5D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730169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ADEE4B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63F8F5C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Conv/BEV/LNG/FCEV</w:t>
            </w:r>
          </w:p>
        </w:tc>
        <w:tc>
          <w:tcPr>
            <w:tcW w:w="747" w:type="dxa"/>
            <w:tcBorders>
              <w:top w:val="single" w:sz="8" w:space="0" w:color="4472C4"/>
              <w:left w:val="single" w:sz="8" w:space="0" w:color="4472C4"/>
              <w:bottom w:val="single" w:sz="8" w:space="0" w:color="4472C4"/>
              <w:right w:val="single" w:sz="8" w:space="0" w:color="4472C4"/>
            </w:tcBorders>
            <w:shd w:val="clear" w:color="000000" w:fill="FFFFFF"/>
            <w:noWrap/>
            <w:vAlign w:val="bottom"/>
            <w:hideMark/>
          </w:tcPr>
          <w:p w14:paraId="60F8CC92"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267F83B9"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26B7EC41"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Low boy</w:t>
            </w:r>
          </w:p>
        </w:tc>
        <w:tc>
          <w:tcPr>
            <w:tcW w:w="1074" w:type="dxa"/>
            <w:tcBorders>
              <w:top w:val="nil"/>
              <w:left w:val="nil"/>
              <w:bottom w:val="single" w:sz="8" w:space="0" w:color="256FC1"/>
              <w:right w:val="single" w:sz="8" w:space="0" w:color="256FC1"/>
            </w:tcBorders>
            <w:shd w:val="clear" w:color="000000" w:fill="FFFFFF"/>
            <w:noWrap/>
            <w:vAlign w:val="center"/>
            <w:hideMark/>
          </w:tcPr>
          <w:p w14:paraId="78EF3D9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0D1A009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3994EF0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21A2C16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7BE2486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3301B71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63DAF03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613E1A30"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793FF87C"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04ED1359"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Straight Box</w:t>
            </w:r>
          </w:p>
        </w:tc>
        <w:tc>
          <w:tcPr>
            <w:tcW w:w="1074" w:type="dxa"/>
            <w:tcBorders>
              <w:top w:val="nil"/>
              <w:left w:val="nil"/>
              <w:bottom w:val="single" w:sz="8" w:space="0" w:color="256FC1"/>
              <w:right w:val="single" w:sz="8" w:space="0" w:color="256FC1"/>
            </w:tcBorders>
            <w:shd w:val="clear" w:color="000000" w:fill="FFFFFF"/>
            <w:noWrap/>
            <w:vAlign w:val="center"/>
            <w:hideMark/>
          </w:tcPr>
          <w:p w14:paraId="160BE73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1B2176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839806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HEV</w:t>
            </w:r>
          </w:p>
        </w:tc>
        <w:tc>
          <w:tcPr>
            <w:tcW w:w="1074" w:type="dxa"/>
            <w:tcBorders>
              <w:top w:val="nil"/>
              <w:left w:val="nil"/>
              <w:bottom w:val="single" w:sz="8" w:space="0" w:color="256FC1"/>
              <w:right w:val="single" w:sz="8" w:space="0" w:color="256FC1"/>
            </w:tcBorders>
            <w:shd w:val="clear" w:color="000000" w:fill="FFFFFF"/>
            <w:noWrap/>
            <w:vAlign w:val="center"/>
            <w:hideMark/>
          </w:tcPr>
          <w:p w14:paraId="20FF8DB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HEV</w:t>
            </w:r>
          </w:p>
        </w:tc>
        <w:tc>
          <w:tcPr>
            <w:tcW w:w="1074" w:type="dxa"/>
            <w:tcBorders>
              <w:top w:val="nil"/>
              <w:left w:val="nil"/>
              <w:bottom w:val="single" w:sz="8" w:space="0" w:color="256FC1"/>
              <w:right w:val="single" w:sz="8" w:space="0" w:color="256FC1"/>
            </w:tcBorders>
            <w:shd w:val="clear" w:color="000000" w:fill="92D050"/>
            <w:noWrap/>
            <w:vAlign w:val="center"/>
            <w:hideMark/>
          </w:tcPr>
          <w:p w14:paraId="06EB817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Conv/HEV</w:t>
            </w:r>
          </w:p>
        </w:tc>
        <w:tc>
          <w:tcPr>
            <w:tcW w:w="1074" w:type="dxa"/>
            <w:tcBorders>
              <w:top w:val="nil"/>
              <w:left w:val="nil"/>
              <w:bottom w:val="single" w:sz="8" w:space="0" w:color="256FC1"/>
              <w:right w:val="single" w:sz="8" w:space="0" w:color="256FC1"/>
            </w:tcBorders>
            <w:shd w:val="clear" w:color="000000" w:fill="FFFFFF"/>
            <w:noWrap/>
            <w:vAlign w:val="center"/>
            <w:hideMark/>
          </w:tcPr>
          <w:p w14:paraId="13D2749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92D050"/>
            <w:noWrap/>
            <w:vAlign w:val="center"/>
            <w:hideMark/>
          </w:tcPr>
          <w:p w14:paraId="0BD0A8B2"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5EE4593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Box truck</w:t>
            </w:r>
          </w:p>
        </w:tc>
      </w:tr>
      <w:tr w:rsidR="003E13B6" w:rsidRPr="00BD4462" w14:paraId="253C2204"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262C94E6"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Street sweeper</w:t>
            </w:r>
          </w:p>
        </w:tc>
        <w:tc>
          <w:tcPr>
            <w:tcW w:w="1074" w:type="dxa"/>
            <w:tcBorders>
              <w:top w:val="nil"/>
              <w:left w:val="nil"/>
              <w:bottom w:val="single" w:sz="8" w:space="0" w:color="256FC1"/>
              <w:right w:val="single" w:sz="8" w:space="0" w:color="256FC1"/>
            </w:tcBorders>
            <w:shd w:val="clear" w:color="000000" w:fill="FFFFFF"/>
            <w:noWrap/>
            <w:vAlign w:val="center"/>
            <w:hideMark/>
          </w:tcPr>
          <w:p w14:paraId="17590C1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E32256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74D19FB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28E9B56E"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28E2176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04A8871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50541BF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45C1573A"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5537CDF4"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0EF1B40B"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Tank</w:t>
            </w:r>
          </w:p>
        </w:tc>
        <w:tc>
          <w:tcPr>
            <w:tcW w:w="1074" w:type="dxa"/>
            <w:tcBorders>
              <w:top w:val="nil"/>
              <w:left w:val="nil"/>
              <w:bottom w:val="single" w:sz="8" w:space="0" w:color="256FC1"/>
              <w:right w:val="single" w:sz="8" w:space="0" w:color="256FC1"/>
            </w:tcBorders>
            <w:shd w:val="clear" w:color="000000" w:fill="FFFFFF"/>
            <w:noWrap/>
            <w:vAlign w:val="center"/>
            <w:hideMark/>
          </w:tcPr>
          <w:p w14:paraId="6994D38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0D82B69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6AA441B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3A7A929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0B5603F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7DE3108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5" w:type="dxa"/>
            <w:tcBorders>
              <w:top w:val="nil"/>
              <w:left w:val="nil"/>
              <w:bottom w:val="single" w:sz="8" w:space="0" w:color="256FC1"/>
              <w:right w:val="nil"/>
            </w:tcBorders>
            <w:shd w:val="clear" w:color="000000" w:fill="FFFFFF"/>
            <w:noWrap/>
            <w:vAlign w:val="center"/>
            <w:hideMark/>
          </w:tcPr>
          <w:p w14:paraId="0AFD867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nil"/>
              <w:left w:val="single" w:sz="8" w:space="0" w:color="4472C4"/>
              <w:bottom w:val="nil"/>
              <w:right w:val="single" w:sz="8" w:space="0" w:color="4472C4"/>
            </w:tcBorders>
            <w:shd w:val="clear" w:color="000000" w:fill="FFFFFF"/>
            <w:noWrap/>
            <w:vAlign w:val="bottom"/>
            <w:hideMark/>
          </w:tcPr>
          <w:p w14:paraId="3B1CA6CD"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35D60D25"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8E4EE6B"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Tow Truck</w:t>
            </w:r>
          </w:p>
        </w:tc>
        <w:tc>
          <w:tcPr>
            <w:tcW w:w="1074" w:type="dxa"/>
            <w:tcBorders>
              <w:top w:val="nil"/>
              <w:left w:val="nil"/>
              <w:bottom w:val="single" w:sz="8" w:space="0" w:color="256FC1"/>
              <w:right w:val="single" w:sz="8" w:space="0" w:color="256FC1"/>
            </w:tcBorders>
            <w:shd w:val="clear" w:color="000000" w:fill="FFFFFF"/>
            <w:noWrap/>
            <w:vAlign w:val="center"/>
            <w:hideMark/>
          </w:tcPr>
          <w:p w14:paraId="619B6479"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216A5B7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844829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75356F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33D0A3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w:t>
            </w:r>
          </w:p>
        </w:tc>
        <w:tc>
          <w:tcPr>
            <w:tcW w:w="1074" w:type="dxa"/>
            <w:tcBorders>
              <w:top w:val="nil"/>
              <w:left w:val="nil"/>
              <w:bottom w:val="single" w:sz="8" w:space="0" w:color="256FC1"/>
              <w:right w:val="single" w:sz="8" w:space="0" w:color="256FC1"/>
            </w:tcBorders>
            <w:shd w:val="clear" w:color="000000" w:fill="FFFFFF"/>
            <w:noWrap/>
            <w:vAlign w:val="center"/>
            <w:hideMark/>
          </w:tcPr>
          <w:p w14:paraId="37BDC5C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065A6A4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single" w:sz="8" w:space="0" w:color="4472C4"/>
              <w:left w:val="single" w:sz="8" w:space="0" w:color="4472C4"/>
              <w:bottom w:val="single" w:sz="8" w:space="0" w:color="4472C4"/>
              <w:right w:val="single" w:sz="8" w:space="0" w:color="4472C4"/>
            </w:tcBorders>
            <w:shd w:val="clear" w:color="000000" w:fill="FFFFFF"/>
            <w:noWrap/>
            <w:vAlign w:val="bottom"/>
            <w:hideMark/>
          </w:tcPr>
          <w:p w14:paraId="55ABAB43"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562CB1BC"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6FC31C2E"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Tractor Trailer</w:t>
            </w:r>
          </w:p>
        </w:tc>
        <w:tc>
          <w:tcPr>
            <w:tcW w:w="1074" w:type="dxa"/>
            <w:tcBorders>
              <w:top w:val="nil"/>
              <w:left w:val="nil"/>
              <w:bottom w:val="single" w:sz="8" w:space="0" w:color="256FC1"/>
              <w:right w:val="single" w:sz="8" w:space="0" w:color="256FC1"/>
            </w:tcBorders>
            <w:shd w:val="clear" w:color="000000" w:fill="FFFFFF"/>
            <w:noWrap/>
            <w:vAlign w:val="center"/>
            <w:hideMark/>
          </w:tcPr>
          <w:p w14:paraId="2B1D057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1366E69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DAA0D1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2FC444EE"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17952CC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C00000"/>
            <w:noWrap/>
            <w:vAlign w:val="center"/>
            <w:hideMark/>
          </w:tcPr>
          <w:p w14:paraId="50E3078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w:t>
            </w:r>
          </w:p>
        </w:tc>
        <w:tc>
          <w:tcPr>
            <w:tcW w:w="1075" w:type="dxa"/>
            <w:tcBorders>
              <w:top w:val="nil"/>
              <w:left w:val="nil"/>
              <w:bottom w:val="single" w:sz="8" w:space="0" w:color="256FC1"/>
              <w:right w:val="nil"/>
            </w:tcBorders>
            <w:shd w:val="clear" w:color="000000" w:fill="92D050"/>
            <w:noWrap/>
            <w:vAlign w:val="center"/>
            <w:hideMark/>
          </w:tcPr>
          <w:p w14:paraId="30A5E72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Conv/ISG/HEV/PHEV/BEV/FECE/LNG</w:t>
            </w:r>
          </w:p>
        </w:tc>
        <w:tc>
          <w:tcPr>
            <w:tcW w:w="747" w:type="dxa"/>
            <w:tcBorders>
              <w:top w:val="nil"/>
              <w:left w:val="single" w:sz="8" w:space="0" w:color="4472C4"/>
              <w:bottom w:val="nil"/>
              <w:right w:val="single" w:sz="8" w:space="0" w:color="4472C4"/>
            </w:tcBorders>
            <w:shd w:val="clear" w:color="000000" w:fill="FFFFFF"/>
            <w:noWrap/>
            <w:vAlign w:val="bottom"/>
            <w:hideMark/>
          </w:tcPr>
          <w:p w14:paraId="67A23DE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Day/Sleeper Cab Tractor</w:t>
            </w:r>
          </w:p>
        </w:tc>
      </w:tr>
      <w:tr w:rsidR="003E13B6" w:rsidRPr="00BD4462" w14:paraId="6ABC4352"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0BAB60B4"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Utility</w:t>
            </w:r>
          </w:p>
        </w:tc>
        <w:tc>
          <w:tcPr>
            <w:tcW w:w="1074" w:type="dxa"/>
            <w:tcBorders>
              <w:top w:val="nil"/>
              <w:left w:val="nil"/>
              <w:bottom w:val="single" w:sz="8" w:space="0" w:color="256FC1"/>
              <w:right w:val="single" w:sz="8" w:space="0" w:color="256FC1"/>
            </w:tcBorders>
            <w:shd w:val="clear" w:color="000000" w:fill="FFFFFF"/>
            <w:noWrap/>
            <w:vAlign w:val="center"/>
            <w:hideMark/>
          </w:tcPr>
          <w:p w14:paraId="48A97FF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299F889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6846E7F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033E891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111CEE7A"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w:t>
            </w:r>
          </w:p>
        </w:tc>
        <w:tc>
          <w:tcPr>
            <w:tcW w:w="1074" w:type="dxa"/>
            <w:tcBorders>
              <w:top w:val="nil"/>
              <w:left w:val="nil"/>
              <w:bottom w:val="single" w:sz="8" w:space="0" w:color="256FC1"/>
              <w:right w:val="single" w:sz="8" w:space="0" w:color="256FC1"/>
            </w:tcBorders>
            <w:shd w:val="clear" w:color="000000" w:fill="FFFFFF"/>
            <w:noWrap/>
            <w:vAlign w:val="center"/>
            <w:hideMark/>
          </w:tcPr>
          <w:p w14:paraId="1DF572A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6C3B265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single" w:sz="8" w:space="0" w:color="4472C4"/>
              <w:left w:val="single" w:sz="8" w:space="0" w:color="4472C4"/>
              <w:bottom w:val="single" w:sz="8" w:space="0" w:color="4472C4"/>
              <w:right w:val="single" w:sz="8" w:space="0" w:color="4472C4"/>
            </w:tcBorders>
            <w:shd w:val="clear" w:color="000000" w:fill="FFFFFF"/>
            <w:noWrap/>
            <w:vAlign w:val="bottom"/>
            <w:hideMark/>
          </w:tcPr>
          <w:p w14:paraId="343B8724"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43BD8904"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36F996C"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Vacuum</w:t>
            </w:r>
          </w:p>
        </w:tc>
        <w:tc>
          <w:tcPr>
            <w:tcW w:w="1074" w:type="dxa"/>
            <w:tcBorders>
              <w:top w:val="nil"/>
              <w:left w:val="nil"/>
              <w:bottom w:val="single" w:sz="8" w:space="0" w:color="256FC1"/>
              <w:right w:val="single" w:sz="8" w:space="0" w:color="256FC1"/>
            </w:tcBorders>
            <w:shd w:val="clear" w:color="000000" w:fill="FFFFFF"/>
            <w:noWrap/>
            <w:vAlign w:val="center"/>
            <w:hideMark/>
          </w:tcPr>
          <w:p w14:paraId="7B5DAF01"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540FB35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79602C14"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7987F7CB"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703A22C0"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4" w:type="dxa"/>
            <w:tcBorders>
              <w:top w:val="nil"/>
              <w:left w:val="nil"/>
              <w:bottom w:val="single" w:sz="8" w:space="0" w:color="256FC1"/>
              <w:right w:val="single" w:sz="8" w:space="0" w:color="256FC1"/>
            </w:tcBorders>
            <w:shd w:val="clear" w:color="000000" w:fill="FFFFFF"/>
            <w:noWrap/>
            <w:vAlign w:val="center"/>
            <w:hideMark/>
          </w:tcPr>
          <w:p w14:paraId="0154114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1075" w:type="dxa"/>
            <w:tcBorders>
              <w:top w:val="nil"/>
              <w:left w:val="nil"/>
              <w:bottom w:val="single" w:sz="8" w:space="0" w:color="256FC1"/>
              <w:right w:val="nil"/>
            </w:tcBorders>
            <w:shd w:val="clear" w:color="000000" w:fill="FFFFFF"/>
            <w:noWrap/>
            <w:vAlign w:val="center"/>
            <w:hideMark/>
          </w:tcPr>
          <w:p w14:paraId="11273EB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w:t>
            </w:r>
          </w:p>
        </w:tc>
        <w:tc>
          <w:tcPr>
            <w:tcW w:w="747" w:type="dxa"/>
            <w:tcBorders>
              <w:top w:val="nil"/>
              <w:left w:val="single" w:sz="8" w:space="0" w:color="4472C4"/>
              <w:bottom w:val="nil"/>
              <w:right w:val="single" w:sz="8" w:space="0" w:color="4472C4"/>
            </w:tcBorders>
            <w:shd w:val="clear" w:color="000000" w:fill="FFFFFF"/>
            <w:noWrap/>
            <w:vAlign w:val="bottom"/>
            <w:hideMark/>
          </w:tcPr>
          <w:p w14:paraId="299E94C1"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7ECFB640"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593E38EE"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Vocational</w:t>
            </w:r>
          </w:p>
        </w:tc>
        <w:tc>
          <w:tcPr>
            <w:tcW w:w="1074" w:type="dxa"/>
            <w:tcBorders>
              <w:top w:val="nil"/>
              <w:left w:val="nil"/>
              <w:bottom w:val="single" w:sz="8" w:space="0" w:color="256FC1"/>
              <w:right w:val="single" w:sz="8" w:space="0" w:color="256FC1"/>
            </w:tcBorders>
            <w:shd w:val="clear" w:color="000000" w:fill="FFFFFF"/>
            <w:noWrap/>
            <w:vAlign w:val="center"/>
            <w:hideMark/>
          </w:tcPr>
          <w:p w14:paraId="431AD5C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778832E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F1561D8"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32576F9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5F61B33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42248B36"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w:t>
            </w:r>
          </w:p>
        </w:tc>
        <w:tc>
          <w:tcPr>
            <w:tcW w:w="1075" w:type="dxa"/>
            <w:tcBorders>
              <w:top w:val="nil"/>
              <w:left w:val="nil"/>
              <w:bottom w:val="single" w:sz="8" w:space="0" w:color="256FC1"/>
              <w:right w:val="nil"/>
            </w:tcBorders>
            <w:shd w:val="clear" w:color="000000" w:fill="FFFFFF"/>
            <w:noWrap/>
            <w:vAlign w:val="center"/>
            <w:hideMark/>
          </w:tcPr>
          <w:p w14:paraId="0EFD6EBC"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w:t>
            </w:r>
          </w:p>
        </w:tc>
        <w:tc>
          <w:tcPr>
            <w:tcW w:w="747" w:type="dxa"/>
            <w:tcBorders>
              <w:top w:val="single" w:sz="8" w:space="0" w:color="4472C4"/>
              <w:left w:val="single" w:sz="8" w:space="0" w:color="4472C4"/>
              <w:bottom w:val="single" w:sz="8" w:space="0" w:color="4472C4"/>
              <w:right w:val="single" w:sz="8" w:space="0" w:color="4472C4"/>
            </w:tcBorders>
            <w:shd w:val="clear" w:color="000000" w:fill="FFFFFF"/>
            <w:noWrap/>
            <w:vAlign w:val="bottom"/>
            <w:hideMark/>
          </w:tcPr>
          <w:p w14:paraId="2B8DED27"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r w:rsidR="003E13B6" w:rsidRPr="00BD4462" w14:paraId="156FE686" w14:textId="77777777" w:rsidTr="0052360B">
        <w:trPr>
          <w:trHeight w:val="300"/>
        </w:trPr>
        <w:tc>
          <w:tcPr>
            <w:tcW w:w="1074" w:type="dxa"/>
            <w:tcBorders>
              <w:top w:val="nil"/>
              <w:left w:val="single" w:sz="8" w:space="0" w:color="FFFFFF"/>
              <w:bottom w:val="single" w:sz="8" w:space="0" w:color="FFFFFF"/>
              <w:right w:val="single" w:sz="8" w:space="0" w:color="FFFFFF"/>
            </w:tcBorders>
            <w:shd w:val="clear" w:color="000000" w:fill="256FC1"/>
            <w:noWrap/>
            <w:vAlign w:val="center"/>
            <w:hideMark/>
          </w:tcPr>
          <w:p w14:paraId="018FA13A" w14:textId="77777777" w:rsidR="00BD4462" w:rsidRPr="00BD4462" w:rsidRDefault="00BD4462" w:rsidP="00BD4462">
            <w:pPr>
              <w:spacing w:after="0" w:line="240" w:lineRule="auto"/>
              <w:rPr>
                <w:rFonts w:ascii="Times New Roman" w:eastAsia="Times New Roman" w:hAnsi="Times New Roman" w:cs="Times New Roman"/>
                <w:b/>
                <w:bCs/>
                <w:color w:val="FFFFFF"/>
                <w:sz w:val="18"/>
                <w:szCs w:val="18"/>
                <w:lang w:eastAsia="zh-CN"/>
              </w:rPr>
            </w:pPr>
            <w:r w:rsidRPr="00BD4462">
              <w:rPr>
                <w:rFonts w:ascii="Times New Roman" w:eastAsia="Times New Roman" w:hAnsi="Times New Roman" w:cs="Times New Roman"/>
                <w:b/>
                <w:bCs/>
                <w:color w:val="FFFFFF"/>
                <w:sz w:val="18"/>
                <w:szCs w:val="18"/>
                <w:lang w:eastAsia="zh-CN"/>
              </w:rPr>
              <w:t>Walkin</w:t>
            </w:r>
          </w:p>
        </w:tc>
        <w:tc>
          <w:tcPr>
            <w:tcW w:w="1074" w:type="dxa"/>
            <w:tcBorders>
              <w:top w:val="nil"/>
              <w:left w:val="nil"/>
              <w:bottom w:val="single" w:sz="8" w:space="0" w:color="256FC1"/>
              <w:right w:val="single" w:sz="8" w:space="0" w:color="256FC1"/>
            </w:tcBorders>
            <w:shd w:val="clear" w:color="000000" w:fill="FFFFFF"/>
            <w:noWrap/>
            <w:vAlign w:val="center"/>
            <w:hideMark/>
          </w:tcPr>
          <w:p w14:paraId="7E28D7C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7FEBDA57"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1624458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Conv/ISG/HEV/PHEV/BEV/FECE</w:t>
            </w:r>
          </w:p>
        </w:tc>
        <w:tc>
          <w:tcPr>
            <w:tcW w:w="1074" w:type="dxa"/>
            <w:tcBorders>
              <w:top w:val="nil"/>
              <w:left w:val="nil"/>
              <w:bottom w:val="single" w:sz="8" w:space="0" w:color="256FC1"/>
              <w:right w:val="single" w:sz="8" w:space="0" w:color="256FC1"/>
            </w:tcBorders>
            <w:shd w:val="clear" w:color="000000" w:fill="FFFFFF"/>
            <w:noWrap/>
            <w:vAlign w:val="center"/>
            <w:hideMark/>
          </w:tcPr>
          <w:p w14:paraId="088CF523"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22A4FB0F"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4" w:type="dxa"/>
            <w:tcBorders>
              <w:top w:val="nil"/>
              <w:left w:val="nil"/>
              <w:bottom w:val="single" w:sz="8" w:space="0" w:color="256FC1"/>
              <w:right w:val="single" w:sz="8" w:space="0" w:color="256FC1"/>
            </w:tcBorders>
            <w:shd w:val="clear" w:color="000000" w:fill="FFFFFF"/>
            <w:noWrap/>
            <w:vAlign w:val="center"/>
            <w:hideMark/>
          </w:tcPr>
          <w:p w14:paraId="2E4042E5"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1075" w:type="dxa"/>
            <w:tcBorders>
              <w:top w:val="nil"/>
              <w:left w:val="nil"/>
              <w:bottom w:val="single" w:sz="8" w:space="0" w:color="256FC1"/>
              <w:right w:val="nil"/>
            </w:tcBorders>
            <w:shd w:val="clear" w:color="000000" w:fill="FFFFFF"/>
            <w:noWrap/>
            <w:vAlign w:val="center"/>
            <w:hideMark/>
          </w:tcPr>
          <w:p w14:paraId="725319DD" w14:textId="77777777" w:rsidR="00BD4462" w:rsidRPr="00BD4462" w:rsidRDefault="00BD4462" w:rsidP="00BD4462">
            <w:pPr>
              <w:spacing w:after="0" w:line="240" w:lineRule="auto"/>
              <w:rPr>
                <w:rFonts w:ascii="Times New Roman" w:eastAsia="Times New Roman" w:hAnsi="Times New Roman" w:cs="Times New Roman"/>
                <w:b/>
                <w:bCs/>
                <w:color w:val="000000"/>
                <w:sz w:val="18"/>
                <w:szCs w:val="18"/>
                <w:lang w:eastAsia="zh-CN"/>
              </w:rPr>
            </w:pPr>
            <w:r w:rsidRPr="00BD4462">
              <w:rPr>
                <w:rFonts w:ascii="Times New Roman" w:eastAsia="Times New Roman" w:hAnsi="Times New Roman" w:cs="Times New Roman"/>
                <w:b/>
                <w:bCs/>
                <w:color w:val="000000"/>
                <w:sz w:val="18"/>
                <w:szCs w:val="18"/>
                <w:lang w:eastAsia="zh-CN"/>
              </w:rPr>
              <w:t> </w:t>
            </w:r>
          </w:p>
        </w:tc>
        <w:tc>
          <w:tcPr>
            <w:tcW w:w="747" w:type="dxa"/>
            <w:tcBorders>
              <w:top w:val="nil"/>
              <w:left w:val="single" w:sz="8" w:space="0" w:color="4472C4"/>
              <w:bottom w:val="single" w:sz="8" w:space="0" w:color="4472C4"/>
              <w:right w:val="single" w:sz="8" w:space="0" w:color="4472C4"/>
            </w:tcBorders>
            <w:shd w:val="clear" w:color="000000" w:fill="FFFFFF"/>
            <w:noWrap/>
            <w:vAlign w:val="bottom"/>
            <w:hideMark/>
          </w:tcPr>
          <w:p w14:paraId="791428D8" w14:textId="77777777" w:rsidR="00BD4462" w:rsidRPr="00BD4462" w:rsidRDefault="00BD4462" w:rsidP="00BD4462">
            <w:pPr>
              <w:spacing w:after="0" w:line="240" w:lineRule="auto"/>
              <w:rPr>
                <w:rFonts w:ascii="Calibri" w:eastAsia="Times New Roman" w:hAnsi="Calibri" w:cs="Calibri"/>
                <w:color w:val="000000"/>
                <w:lang w:eastAsia="zh-CN"/>
              </w:rPr>
            </w:pPr>
            <w:r w:rsidRPr="00BD4462">
              <w:rPr>
                <w:rFonts w:ascii="Calibri" w:eastAsia="Times New Roman" w:hAnsi="Calibri" w:cs="Calibri"/>
                <w:color w:val="000000"/>
                <w:lang w:eastAsia="zh-CN"/>
              </w:rPr>
              <w:t> </w:t>
            </w:r>
          </w:p>
        </w:tc>
      </w:tr>
    </w:tbl>
    <w:p w14:paraId="1C312904" w14:textId="77777777" w:rsidR="00892738" w:rsidRPr="002B3794" w:rsidRDefault="00892738" w:rsidP="00D47DB1">
      <w:pPr>
        <w:rPr>
          <w:b/>
          <w:bCs/>
        </w:rPr>
      </w:pPr>
    </w:p>
    <w:tbl>
      <w:tblPr>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2B3794" w:rsidRPr="00A54C0B" w:rsidDel="00892738" w14:paraId="4F5F73DA" w14:textId="713C54FF" w:rsidTr="00A54C0B">
        <w:trPr>
          <w:trHeight w:val="290"/>
          <w:del w:id="13" w:author="XKLL" w:date="2020-08-24T12:40:00Z"/>
        </w:trPr>
        <w:tc>
          <w:tcPr>
            <w:tcW w:w="9350" w:type="dxa"/>
            <w:gridSpan w:val="8"/>
            <w:tcBorders>
              <w:top w:val="single" w:sz="4" w:space="0" w:color="FFFFFF"/>
              <w:left w:val="single" w:sz="4" w:space="0" w:color="FFFFFF"/>
              <w:bottom w:val="nil"/>
              <w:right w:val="single" w:sz="4" w:space="0" w:color="FFFFFF"/>
            </w:tcBorders>
            <w:shd w:val="clear" w:color="000000" w:fill="256FC1"/>
            <w:noWrap/>
            <w:vAlign w:val="bottom"/>
            <w:hideMark/>
          </w:tcPr>
          <w:p w14:paraId="3649FC43" w14:textId="75F5C966" w:rsidR="002B3794" w:rsidRPr="00A54C0B" w:rsidDel="00892738" w:rsidRDefault="002B3794" w:rsidP="002B3794">
            <w:pPr>
              <w:spacing w:after="0" w:line="240" w:lineRule="auto"/>
              <w:jc w:val="center"/>
              <w:rPr>
                <w:del w:id="14" w:author="XKLL" w:date="2020-08-24T12:40:00Z"/>
                <w:rFonts w:ascii="Times New Roman" w:eastAsia="Times New Roman" w:hAnsi="Times New Roman" w:cs="Times New Roman"/>
                <w:b/>
                <w:bCs/>
                <w:color w:val="000000"/>
                <w:sz w:val="18"/>
                <w:szCs w:val="18"/>
                <w:lang w:eastAsia="zh-CN"/>
              </w:rPr>
            </w:pPr>
            <w:del w:id="15" w:author="XKLL" w:date="2020-08-24T12:40:00Z">
              <w:r w:rsidRPr="00A54C0B" w:rsidDel="00892738">
                <w:rPr>
                  <w:rFonts w:ascii="Times New Roman" w:eastAsia="Times New Roman" w:hAnsi="Times New Roman" w:cs="Times New Roman"/>
                  <w:b/>
                  <w:bCs/>
                  <w:color w:val="FFFFFF"/>
                  <w:sz w:val="18"/>
                  <w:szCs w:val="18"/>
                  <w:lang w:eastAsia="zh-CN"/>
                </w:rPr>
                <w:delText>Weight Class</w:delText>
              </w:r>
            </w:del>
          </w:p>
        </w:tc>
      </w:tr>
      <w:tr w:rsidR="002B3794" w:rsidRPr="00A54C0B" w:rsidDel="00892738" w14:paraId="29E26E4E" w14:textId="778559D3" w:rsidTr="00A54C0B">
        <w:trPr>
          <w:trHeight w:val="270"/>
          <w:del w:id="16" w:author="XKLL" w:date="2020-08-24T12:40:00Z"/>
        </w:trPr>
        <w:tc>
          <w:tcPr>
            <w:tcW w:w="1168" w:type="dxa"/>
            <w:tcBorders>
              <w:top w:val="single" w:sz="4" w:space="0" w:color="FFFFFF"/>
              <w:left w:val="single" w:sz="4" w:space="0" w:color="FFFFFF"/>
              <w:bottom w:val="single" w:sz="4" w:space="0" w:color="FFFFFF"/>
              <w:right w:val="single" w:sz="4" w:space="0" w:color="FFFFFF"/>
            </w:tcBorders>
            <w:shd w:val="clear" w:color="000000" w:fill="256FC1"/>
            <w:noWrap/>
            <w:vAlign w:val="bottom"/>
            <w:hideMark/>
          </w:tcPr>
          <w:p w14:paraId="1BEC400C" w14:textId="35F6D2CD" w:rsidR="002B3794" w:rsidRPr="00A54C0B" w:rsidDel="00892738" w:rsidRDefault="002B3794" w:rsidP="003E13B6">
            <w:pPr>
              <w:spacing w:after="0" w:line="240" w:lineRule="auto"/>
              <w:rPr>
                <w:del w:id="17" w:author="XKLL" w:date="2020-08-24T12:40:00Z"/>
                <w:rFonts w:ascii="Times New Roman" w:eastAsia="Times New Roman" w:hAnsi="Times New Roman" w:cs="Times New Roman"/>
                <w:b/>
                <w:bCs/>
                <w:color w:val="FFFFFF"/>
                <w:sz w:val="18"/>
                <w:szCs w:val="18"/>
                <w:lang w:eastAsia="zh-CN"/>
              </w:rPr>
            </w:pPr>
            <w:del w:id="18" w:author="XKLL" w:date="2020-08-24T12:40:00Z">
              <w:r w:rsidRPr="00A54C0B" w:rsidDel="00892738">
                <w:rPr>
                  <w:rFonts w:ascii="Times New Roman" w:eastAsia="Times New Roman" w:hAnsi="Times New Roman" w:cs="Times New Roman"/>
                  <w:b/>
                  <w:bCs/>
                  <w:color w:val="FFFFFF"/>
                  <w:sz w:val="18"/>
                  <w:szCs w:val="18"/>
                  <w:lang w:eastAsia="zh-CN"/>
                </w:rPr>
                <w:delText>Vocational</w:delText>
              </w:r>
            </w:del>
          </w:p>
        </w:tc>
        <w:tc>
          <w:tcPr>
            <w:tcW w:w="1169" w:type="dxa"/>
            <w:tcBorders>
              <w:top w:val="single" w:sz="4" w:space="0" w:color="FFFFFF"/>
              <w:left w:val="nil"/>
              <w:bottom w:val="single" w:sz="4" w:space="0" w:color="FFFFFF"/>
              <w:right w:val="single" w:sz="4" w:space="0" w:color="FFFFFF"/>
            </w:tcBorders>
            <w:shd w:val="clear" w:color="000000" w:fill="256FC1"/>
            <w:noWrap/>
            <w:vAlign w:val="bottom"/>
            <w:hideMark/>
          </w:tcPr>
          <w:p w14:paraId="5161DBA2" w14:textId="356B31E2" w:rsidR="002B3794" w:rsidRPr="00A54C0B" w:rsidDel="00892738" w:rsidRDefault="002B3794" w:rsidP="003E13B6">
            <w:pPr>
              <w:spacing w:after="0" w:line="240" w:lineRule="auto"/>
              <w:rPr>
                <w:del w:id="19" w:author="XKLL" w:date="2020-08-24T12:40:00Z"/>
                <w:rFonts w:ascii="Times New Roman" w:eastAsia="Times New Roman" w:hAnsi="Times New Roman" w:cs="Times New Roman"/>
                <w:b/>
                <w:bCs/>
                <w:color w:val="FFFFFF"/>
                <w:sz w:val="18"/>
                <w:szCs w:val="18"/>
                <w:lang w:eastAsia="zh-CN"/>
              </w:rPr>
            </w:pPr>
            <w:del w:id="20" w:author="XKLL" w:date="2020-08-24T12:40:00Z">
              <w:r w:rsidRPr="00A54C0B" w:rsidDel="00892738">
                <w:rPr>
                  <w:rFonts w:ascii="Times New Roman" w:eastAsia="Times New Roman" w:hAnsi="Times New Roman" w:cs="Times New Roman"/>
                  <w:b/>
                  <w:bCs/>
                  <w:color w:val="FFFFFF"/>
                  <w:sz w:val="18"/>
                  <w:szCs w:val="18"/>
                  <w:lang w:eastAsia="zh-CN"/>
                </w:rPr>
                <w:delText>2b</w:delText>
              </w:r>
            </w:del>
          </w:p>
        </w:tc>
        <w:tc>
          <w:tcPr>
            <w:tcW w:w="1169" w:type="dxa"/>
            <w:tcBorders>
              <w:top w:val="single" w:sz="4" w:space="0" w:color="FFFFFF"/>
              <w:left w:val="nil"/>
              <w:bottom w:val="single" w:sz="4" w:space="0" w:color="FFFFFF"/>
              <w:right w:val="single" w:sz="4" w:space="0" w:color="FFFFFF"/>
            </w:tcBorders>
            <w:shd w:val="clear" w:color="000000" w:fill="256FC1"/>
            <w:noWrap/>
            <w:vAlign w:val="bottom"/>
            <w:hideMark/>
          </w:tcPr>
          <w:p w14:paraId="3233B66F" w14:textId="0EE8F4DF" w:rsidR="002B3794" w:rsidRPr="00A54C0B" w:rsidDel="00892738" w:rsidRDefault="002B3794" w:rsidP="003E13B6">
            <w:pPr>
              <w:spacing w:after="0" w:line="240" w:lineRule="auto"/>
              <w:jc w:val="right"/>
              <w:rPr>
                <w:del w:id="21" w:author="XKLL" w:date="2020-08-24T12:40:00Z"/>
                <w:rFonts w:ascii="Times New Roman" w:eastAsia="Times New Roman" w:hAnsi="Times New Roman" w:cs="Times New Roman"/>
                <w:b/>
                <w:bCs/>
                <w:color w:val="FFFFFF"/>
                <w:sz w:val="18"/>
                <w:szCs w:val="18"/>
                <w:lang w:eastAsia="zh-CN"/>
              </w:rPr>
            </w:pPr>
            <w:del w:id="22" w:author="XKLL" w:date="2020-08-24T12:40:00Z">
              <w:r w:rsidRPr="00A54C0B" w:rsidDel="00892738">
                <w:rPr>
                  <w:rFonts w:ascii="Times New Roman" w:eastAsia="Times New Roman" w:hAnsi="Times New Roman" w:cs="Times New Roman"/>
                  <w:b/>
                  <w:bCs/>
                  <w:color w:val="FFFFFF"/>
                  <w:sz w:val="18"/>
                  <w:szCs w:val="18"/>
                  <w:lang w:eastAsia="zh-CN"/>
                </w:rPr>
                <w:delText>3</w:delText>
              </w:r>
            </w:del>
          </w:p>
        </w:tc>
        <w:tc>
          <w:tcPr>
            <w:tcW w:w="1169" w:type="dxa"/>
            <w:tcBorders>
              <w:top w:val="single" w:sz="4" w:space="0" w:color="FFFFFF"/>
              <w:left w:val="nil"/>
              <w:bottom w:val="single" w:sz="4" w:space="0" w:color="FFFFFF"/>
              <w:right w:val="single" w:sz="4" w:space="0" w:color="FFFFFF"/>
            </w:tcBorders>
            <w:shd w:val="clear" w:color="000000" w:fill="256FC1"/>
            <w:noWrap/>
            <w:vAlign w:val="bottom"/>
            <w:hideMark/>
          </w:tcPr>
          <w:p w14:paraId="04EA9F56" w14:textId="10C1C2B0" w:rsidR="002B3794" w:rsidRPr="00A54C0B" w:rsidDel="00892738" w:rsidRDefault="002B3794" w:rsidP="003E13B6">
            <w:pPr>
              <w:spacing w:after="0" w:line="240" w:lineRule="auto"/>
              <w:jc w:val="right"/>
              <w:rPr>
                <w:del w:id="23" w:author="XKLL" w:date="2020-08-24T12:40:00Z"/>
                <w:rFonts w:ascii="Times New Roman" w:eastAsia="Times New Roman" w:hAnsi="Times New Roman" w:cs="Times New Roman"/>
                <w:b/>
                <w:bCs/>
                <w:color w:val="FFFFFF"/>
                <w:sz w:val="18"/>
                <w:szCs w:val="18"/>
                <w:lang w:eastAsia="zh-CN"/>
              </w:rPr>
            </w:pPr>
            <w:del w:id="24" w:author="XKLL" w:date="2020-08-24T12:40:00Z">
              <w:r w:rsidRPr="00A54C0B" w:rsidDel="00892738">
                <w:rPr>
                  <w:rFonts w:ascii="Times New Roman" w:eastAsia="Times New Roman" w:hAnsi="Times New Roman" w:cs="Times New Roman"/>
                  <w:b/>
                  <w:bCs/>
                  <w:color w:val="FFFFFF"/>
                  <w:sz w:val="18"/>
                  <w:szCs w:val="18"/>
                  <w:lang w:eastAsia="zh-CN"/>
                </w:rPr>
                <w:delText>4</w:delText>
              </w:r>
            </w:del>
          </w:p>
        </w:tc>
        <w:tc>
          <w:tcPr>
            <w:tcW w:w="1168" w:type="dxa"/>
            <w:tcBorders>
              <w:top w:val="single" w:sz="4" w:space="0" w:color="FFFFFF"/>
              <w:left w:val="nil"/>
              <w:bottom w:val="single" w:sz="4" w:space="0" w:color="FFFFFF"/>
              <w:right w:val="single" w:sz="4" w:space="0" w:color="FFFFFF"/>
            </w:tcBorders>
            <w:shd w:val="clear" w:color="000000" w:fill="256FC1"/>
            <w:noWrap/>
            <w:vAlign w:val="bottom"/>
            <w:hideMark/>
          </w:tcPr>
          <w:p w14:paraId="37EF6602" w14:textId="396A56F0" w:rsidR="002B3794" w:rsidRPr="00A54C0B" w:rsidDel="00892738" w:rsidRDefault="002B3794" w:rsidP="003E13B6">
            <w:pPr>
              <w:spacing w:after="0" w:line="240" w:lineRule="auto"/>
              <w:jc w:val="right"/>
              <w:rPr>
                <w:del w:id="25" w:author="XKLL" w:date="2020-08-24T12:40:00Z"/>
                <w:rFonts w:ascii="Times New Roman" w:eastAsia="Times New Roman" w:hAnsi="Times New Roman" w:cs="Times New Roman"/>
                <w:b/>
                <w:bCs/>
                <w:color w:val="FFFFFF"/>
                <w:sz w:val="18"/>
                <w:szCs w:val="18"/>
                <w:lang w:eastAsia="zh-CN"/>
              </w:rPr>
            </w:pPr>
            <w:del w:id="26" w:author="XKLL" w:date="2020-08-24T12:40:00Z">
              <w:r w:rsidRPr="00A54C0B" w:rsidDel="00892738">
                <w:rPr>
                  <w:rFonts w:ascii="Times New Roman" w:eastAsia="Times New Roman" w:hAnsi="Times New Roman" w:cs="Times New Roman"/>
                  <w:b/>
                  <w:bCs/>
                  <w:color w:val="FFFFFF"/>
                  <w:sz w:val="18"/>
                  <w:szCs w:val="18"/>
                  <w:lang w:eastAsia="zh-CN"/>
                </w:rPr>
                <w:delText>5</w:delText>
              </w:r>
            </w:del>
          </w:p>
        </w:tc>
        <w:tc>
          <w:tcPr>
            <w:tcW w:w="1169" w:type="dxa"/>
            <w:tcBorders>
              <w:top w:val="single" w:sz="4" w:space="0" w:color="FFFFFF"/>
              <w:left w:val="nil"/>
              <w:bottom w:val="single" w:sz="4" w:space="0" w:color="FFFFFF"/>
              <w:right w:val="single" w:sz="4" w:space="0" w:color="FFFFFF"/>
            </w:tcBorders>
            <w:shd w:val="clear" w:color="000000" w:fill="256FC1"/>
            <w:noWrap/>
            <w:vAlign w:val="bottom"/>
            <w:hideMark/>
          </w:tcPr>
          <w:p w14:paraId="7629244E" w14:textId="78027149" w:rsidR="002B3794" w:rsidRPr="00A54C0B" w:rsidDel="00892738" w:rsidRDefault="002B3794" w:rsidP="003E13B6">
            <w:pPr>
              <w:spacing w:after="0" w:line="240" w:lineRule="auto"/>
              <w:jc w:val="right"/>
              <w:rPr>
                <w:del w:id="27" w:author="XKLL" w:date="2020-08-24T12:40:00Z"/>
                <w:rFonts w:ascii="Times New Roman" w:eastAsia="Times New Roman" w:hAnsi="Times New Roman" w:cs="Times New Roman"/>
                <w:b/>
                <w:bCs/>
                <w:color w:val="FFFFFF"/>
                <w:sz w:val="18"/>
                <w:szCs w:val="18"/>
                <w:lang w:eastAsia="zh-CN"/>
              </w:rPr>
            </w:pPr>
            <w:del w:id="28" w:author="XKLL" w:date="2020-08-24T12:40:00Z">
              <w:r w:rsidRPr="00A54C0B" w:rsidDel="00892738">
                <w:rPr>
                  <w:rFonts w:ascii="Times New Roman" w:eastAsia="Times New Roman" w:hAnsi="Times New Roman" w:cs="Times New Roman"/>
                  <w:b/>
                  <w:bCs/>
                  <w:color w:val="FFFFFF"/>
                  <w:sz w:val="18"/>
                  <w:szCs w:val="18"/>
                  <w:lang w:eastAsia="zh-CN"/>
                </w:rPr>
                <w:delText>6</w:delText>
              </w:r>
            </w:del>
          </w:p>
        </w:tc>
        <w:tc>
          <w:tcPr>
            <w:tcW w:w="1169" w:type="dxa"/>
            <w:tcBorders>
              <w:top w:val="single" w:sz="4" w:space="0" w:color="FFFFFF"/>
              <w:left w:val="nil"/>
              <w:bottom w:val="single" w:sz="4" w:space="0" w:color="FFFFFF"/>
              <w:right w:val="single" w:sz="4" w:space="0" w:color="FFFFFF"/>
            </w:tcBorders>
            <w:shd w:val="clear" w:color="000000" w:fill="256FC1"/>
            <w:noWrap/>
            <w:vAlign w:val="bottom"/>
            <w:hideMark/>
          </w:tcPr>
          <w:p w14:paraId="2362AC6A" w14:textId="54B04C86" w:rsidR="002B3794" w:rsidRPr="00A54C0B" w:rsidDel="00892738" w:rsidRDefault="002B3794" w:rsidP="003E13B6">
            <w:pPr>
              <w:spacing w:after="0" w:line="240" w:lineRule="auto"/>
              <w:jc w:val="right"/>
              <w:rPr>
                <w:del w:id="29" w:author="XKLL" w:date="2020-08-24T12:40:00Z"/>
                <w:rFonts w:ascii="Times New Roman" w:eastAsia="Times New Roman" w:hAnsi="Times New Roman" w:cs="Times New Roman"/>
                <w:b/>
                <w:bCs/>
                <w:color w:val="FFFFFF"/>
                <w:sz w:val="18"/>
                <w:szCs w:val="18"/>
                <w:lang w:eastAsia="zh-CN"/>
              </w:rPr>
            </w:pPr>
            <w:del w:id="30" w:author="XKLL" w:date="2020-08-24T12:40:00Z">
              <w:r w:rsidRPr="00A54C0B" w:rsidDel="00892738">
                <w:rPr>
                  <w:rFonts w:ascii="Times New Roman" w:eastAsia="Times New Roman" w:hAnsi="Times New Roman" w:cs="Times New Roman"/>
                  <w:b/>
                  <w:bCs/>
                  <w:color w:val="FFFFFF"/>
                  <w:sz w:val="18"/>
                  <w:szCs w:val="18"/>
                  <w:lang w:eastAsia="zh-CN"/>
                </w:rPr>
                <w:delText>7</w:delText>
              </w:r>
            </w:del>
          </w:p>
        </w:tc>
        <w:tc>
          <w:tcPr>
            <w:tcW w:w="1169" w:type="dxa"/>
            <w:tcBorders>
              <w:top w:val="single" w:sz="4" w:space="0" w:color="FFFFFF"/>
              <w:left w:val="nil"/>
              <w:bottom w:val="single" w:sz="4" w:space="0" w:color="FFFFFF"/>
              <w:right w:val="single" w:sz="4" w:space="0" w:color="FFFFFF"/>
            </w:tcBorders>
            <w:shd w:val="clear" w:color="000000" w:fill="256FC1"/>
            <w:noWrap/>
            <w:vAlign w:val="bottom"/>
            <w:hideMark/>
          </w:tcPr>
          <w:p w14:paraId="1B7D1D86" w14:textId="37489B94" w:rsidR="002B3794" w:rsidRPr="00A54C0B" w:rsidDel="00892738" w:rsidRDefault="002B3794" w:rsidP="003E13B6">
            <w:pPr>
              <w:spacing w:after="0" w:line="240" w:lineRule="auto"/>
              <w:jc w:val="right"/>
              <w:rPr>
                <w:del w:id="31" w:author="XKLL" w:date="2020-08-24T12:40:00Z"/>
                <w:rFonts w:ascii="Times New Roman" w:eastAsia="Times New Roman" w:hAnsi="Times New Roman" w:cs="Times New Roman"/>
                <w:b/>
                <w:bCs/>
                <w:color w:val="FFFFFF"/>
                <w:sz w:val="18"/>
                <w:szCs w:val="18"/>
                <w:lang w:eastAsia="zh-CN"/>
              </w:rPr>
            </w:pPr>
            <w:del w:id="32" w:author="XKLL" w:date="2020-08-24T12:40:00Z">
              <w:r w:rsidRPr="00A54C0B" w:rsidDel="00892738">
                <w:rPr>
                  <w:rFonts w:ascii="Times New Roman" w:eastAsia="Times New Roman" w:hAnsi="Times New Roman" w:cs="Times New Roman"/>
                  <w:b/>
                  <w:bCs/>
                  <w:color w:val="FFFFFF"/>
                  <w:sz w:val="18"/>
                  <w:szCs w:val="18"/>
                  <w:lang w:eastAsia="zh-CN"/>
                </w:rPr>
                <w:delText>8</w:delText>
              </w:r>
            </w:del>
          </w:p>
        </w:tc>
      </w:tr>
      <w:tr w:rsidR="002B3794" w:rsidRPr="00A54C0B" w:rsidDel="00892738" w14:paraId="3AFB3AA7" w14:textId="0977B153" w:rsidTr="00A54C0B">
        <w:trPr>
          <w:trHeight w:val="270"/>
          <w:del w:id="33"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6EAE6AE5" w14:textId="48EEC4F2" w:rsidR="002B3794" w:rsidRPr="00A54C0B" w:rsidDel="00892738" w:rsidRDefault="002B3794" w:rsidP="003E13B6">
            <w:pPr>
              <w:spacing w:after="0" w:line="240" w:lineRule="auto"/>
              <w:rPr>
                <w:del w:id="34" w:author="XKLL" w:date="2020-08-24T12:40:00Z"/>
                <w:rFonts w:ascii="Times New Roman" w:eastAsia="Times New Roman" w:hAnsi="Times New Roman" w:cs="Times New Roman"/>
                <w:b/>
                <w:bCs/>
                <w:color w:val="FFFFFF"/>
                <w:sz w:val="18"/>
                <w:szCs w:val="18"/>
                <w:lang w:eastAsia="zh-CN"/>
              </w:rPr>
            </w:pPr>
            <w:del w:id="35" w:author="XKLL" w:date="2020-08-24T12:40:00Z">
              <w:r w:rsidRPr="00A54C0B" w:rsidDel="00892738">
                <w:rPr>
                  <w:rFonts w:ascii="Times New Roman" w:eastAsia="Times New Roman" w:hAnsi="Times New Roman" w:cs="Times New Roman"/>
                  <w:b/>
                  <w:bCs/>
                  <w:color w:val="FFFFFF"/>
                  <w:sz w:val="18"/>
                  <w:szCs w:val="18"/>
                  <w:lang w:eastAsia="zh-CN"/>
                </w:rPr>
                <w:delText>max wt, lbs</w:delText>
              </w:r>
            </w:del>
          </w:p>
        </w:tc>
        <w:tc>
          <w:tcPr>
            <w:tcW w:w="1169" w:type="dxa"/>
            <w:tcBorders>
              <w:top w:val="nil"/>
              <w:left w:val="nil"/>
              <w:bottom w:val="single" w:sz="4" w:space="0" w:color="FFFFFF"/>
              <w:right w:val="single" w:sz="4" w:space="0" w:color="FFFFFF"/>
            </w:tcBorders>
            <w:shd w:val="clear" w:color="000000" w:fill="256FC1"/>
            <w:noWrap/>
            <w:vAlign w:val="bottom"/>
            <w:hideMark/>
          </w:tcPr>
          <w:p w14:paraId="3447B4C0" w14:textId="0E32F700" w:rsidR="002B3794" w:rsidRPr="00A54C0B" w:rsidDel="00892738" w:rsidRDefault="002B3794" w:rsidP="003E13B6">
            <w:pPr>
              <w:spacing w:after="0" w:line="240" w:lineRule="auto"/>
              <w:jc w:val="right"/>
              <w:rPr>
                <w:del w:id="36" w:author="XKLL" w:date="2020-08-24T12:40:00Z"/>
                <w:rFonts w:ascii="Times New Roman" w:eastAsia="Times New Roman" w:hAnsi="Times New Roman" w:cs="Times New Roman"/>
                <w:b/>
                <w:bCs/>
                <w:color w:val="FFFFFF"/>
                <w:sz w:val="18"/>
                <w:szCs w:val="18"/>
                <w:lang w:eastAsia="zh-CN"/>
              </w:rPr>
            </w:pPr>
            <w:del w:id="37" w:author="XKLL" w:date="2020-08-24T12:40:00Z">
              <w:r w:rsidRPr="00A54C0B" w:rsidDel="00892738">
                <w:rPr>
                  <w:rFonts w:ascii="Times New Roman" w:eastAsia="Times New Roman" w:hAnsi="Times New Roman" w:cs="Times New Roman"/>
                  <w:b/>
                  <w:bCs/>
                  <w:color w:val="FFFFFF"/>
                  <w:sz w:val="18"/>
                  <w:szCs w:val="18"/>
                  <w:lang w:eastAsia="zh-CN"/>
                </w:rPr>
                <w:delText>10,000</w:delText>
              </w:r>
            </w:del>
          </w:p>
        </w:tc>
        <w:tc>
          <w:tcPr>
            <w:tcW w:w="1169" w:type="dxa"/>
            <w:tcBorders>
              <w:top w:val="nil"/>
              <w:left w:val="nil"/>
              <w:bottom w:val="single" w:sz="4" w:space="0" w:color="FFFFFF"/>
              <w:right w:val="single" w:sz="4" w:space="0" w:color="FFFFFF"/>
            </w:tcBorders>
            <w:shd w:val="clear" w:color="000000" w:fill="256FC1"/>
            <w:noWrap/>
            <w:vAlign w:val="bottom"/>
            <w:hideMark/>
          </w:tcPr>
          <w:p w14:paraId="3DEDF068" w14:textId="63DA8B64" w:rsidR="002B3794" w:rsidRPr="00A54C0B" w:rsidDel="00892738" w:rsidRDefault="002B3794" w:rsidP="003E13B6">
            <w:pPr>
              <w:spacing w:after="0" w:line="240" w:lineRule="auto"/>
              <w:jc w:val="right"/>
              <w:rPr>
                <w:del w:id="38" w:author="XKLL" w:date="2020-08-24T12:40:00Z"/>
                <w:rFonts w:ascii="Times New Roman" w:eastAsia="Times New Roman" w:hAnsi="Times New Roman" w:cs="Times New Roman"/>
                <w:b/>
                <w:bCs/>
                <w:color w:val="FFFFFF"/>
                <w:sz w:val="18"/>
                <w:szCs w:val="18"/>
                <w:lang w:eastAsia="zh-CN"/>
              </w:rPr>
            </w:pPr>
            <w:del w:id="39" w:author="XKLL" w:date="2020-08-24T12:40:00Z">
              <w:r w:rsidRPr="00A54C0B" w:rsidDel="00892738">
                <w:rPr>
                  <w:rFonts w:ascii="Times New Roman" w:eastAsia="Times New Roman" w:hAnsi="Times New Roman" w:cs="Times New Roman"/>
                  <w:b/>
                  <w:bCs/>
                  <w:color w:val="FFFFFF"/>
                  <w:sz w:val="18"/>
                  <w:szCs w:val="18"/>
                  <w:lang w:eastAsia="zh-CN"/>
                </w:rPr>
                <w:delText>14,000</w:delText>
              </w:r>
            </w:del>
          </w:p>
        </w:tc>
        <w:tc>
          <w:tcPr>
            <w:tcW w:w="1169" w:type="dxa"/>
            <w:tcBorders>
              <w:top w:val="nil"/>
              <w:left w:val="nil"/>
              <w:bottom w:val="single" w:sz="4" w:space="0" w:color="FFFFFF"/>
              <w:right w:val="single" w:sz="4" w:space="0" w:color="FFFFFF"/>
            </w:tcBorders>
            <w:shd w:val="clear" w:color="000000" w:fill="256FC1"/>
            <w:noWrap/>
            <w:vAlign w:val="bottom"/>
            <w:hideMark/>
          </w:tcPr>
          <w:p w14:paraId="6C2CAAA2" w14:textId="0D8B5D5F" w:rsidR="002B3794" w:rsidRPr="00A54C0B" w:rsidDel="00892738" w:rsidRDefault="002B3794" w:rsidP="003E13B6">
            <w:pPr>
              <w:spacing w:after="0" w:line="240" w:lineRule="auto"/>
              <w:jc w:val="right"/>
              <w:rPr>
                <w:del w:id="40" w:author="XKLL" w:date="2020-08-24T12:40:00Z"/>
                <w:rFonts w:ascii="Times New Roman" w:eastAsia="Times New Roman" w:hAnsi="Times New Roman" w:cs="Times New Roman"/>
                <w:b/>
                <w:bCs/>
                <w:color w:val="FFFFFF"/>
                <w:sz w:val="18"/>
                <w:szCs w:val="18"/>
                <w:lang w:eastAsia="zh-CN"/>
              </w:rPr>
            </w:pPr>
            <w:del w:id="41" w:author="XKLL" w:date="2020-08-24T12:40:00Z">
              <w:r w:rsidRPr="00A54C0B" w:rsidDel="00892738">
                <w:rPr>
                  <w:rFonts w:ascii="Times New Roman" w:eastAsia="Times New Roman" w:hAnsi="Times New Roman" w:cs="Times New Roman"/>
                  <w:b/>
                  <w:bCs/>
                  <w:color w:val="FFFFFF"/>
                  <w:sz w:val="18"/>
                  <w:szCs w:val="18"/>
                  <w:lang w:eastAsia="zh-CN"/>
                </w:rPr>
                <w:delText>16,000</w:delText>
              </w:r>
            </w:del>
          </w:p>
        </w:tc>
        <w:tc>
          <w:tcPr>
            <w:tcW w:w="1168" w:type="dxa"/>
            <w:tcBorders>
              <w:top w:val="nil"/>
              <w:left w:val="nil"/>
              <w:bottom w:val="single" w:sz="4" w:space="0" w:color="FFFFFF"/>
              <w:right w:val="single" w:sz="4" w:space="0" w:color="FFFFFF"/>
            </w:tcBorders>
            <w:shd w:val="clear" w:color="000000" w:fill="256FC1"/>
            <w:noWrap/>
            <w:vAlign w:val="bottom"/>
            <w:hideMark/>
          </w:tcPr>
          <w:p w14:paraId="089AF56D" w14:textId="5A8DCA79" w:rsidR="002B3794" w:rsidRPr="00A54C0B" w:rsidDel="00892738" w:rsidRDefault="002B3794" w:rsidP="003E13B6">
            <w:pPr>
              <w:spacing w:after="0" w:line="240" w:lineRule="auto"/>
              <w:jc w:val="right"/>
              <w:rPr>
                <w:del w:id="42" w:author="XKLL" w:date="2020-08-24T12:40:00Z"/>
                <w:rFonts w:ascii="Times New Roman" w:eastAsia="Times New Roman" w:hAnsi="Times New Roman" w:cs="Times New Roman"/>
                <w:b/>
                <w:bCs/>
                <w:color w:val="FFFFFF"/>
                <w:sz w:val="18"/>
                <w:szCs w:val="18"/>
                <w:lang w:eastAsia="zh-CN"/>
              </w:rPr>
            </w:pPr>
            <w:del w:id="43" w:author="XKLL" w:date="2020-08-24T12:40:00Z">
              <w:r w:rsidRPr="00A54C0B" w:rsidDel="00892738">
                <w:rPr>
                  <w:rFonts w:ascii="Times New Roman" w:eastAsia="Times New Roman" w:hAnsi="Times New Roman" w:cs="Times New Roman"/>
                  <w:b/>
                  <w:bCs/>
                  <w:color w:val="FFFFFF"/>
                  <w:sz w:val="18"/>
                  <w:szCs w:val="18"/>
                  <w:lang w:eastAsia="zh-CN"/>
                </w:rPr>
                <w:delText>19,500</w:delText>
              </w:r>
            </w:del>
          </w:p>
        </w:tc>
        <w:tc>
          <w:tcPr>
            <w:tcW w:w="1169" w:type="dxa"/>
            <w:tcBorders>
              <w:top w:val="nil"/>
              <w:left w:val="nil"/>
              <w:bottom w:val="single" w:sz="4" w:space="0" w:color="FFFFFF"/>
              <w:right w:val="single" w:sz="4" w:space="0" w:color="FFFFFF"/>
            </w:tcBorders>
            <w:shd w:val="clear" w:color="000000" w:fill="256FC1"/>
            <w:noWrap/>
            <w:vAlign w:val="bottom"/>
            <w:hideMark/>
          </w:tcPr>
          <w:p w14:paraId="3BC611B7" w14:textId="0C270CA8" w:rsidR="002B3794" w:rsidRPr="00A54C0B" w:rsidDel="00892738" w:rsidRDefault="002B3794" w:rsidP="003E13B6">
            <w:pPr>
              <w:spacing w:after="0" w:line="240" w:lineRule="auto"/>
              <w:jc w:val="right"/>
              <w:rPr>
                <w:del w:id="44" w:author="XKLL" w:date="2020-08-24T12:40:00Z"/>
                <w:rFonts w:ascii="Times New Roman" w:eastAsia="Times New Roman" w:hAnsi="Times New Roman" w:cs="Times New Roman"/>
                <w:b/>
                <w:bCs/>
                <w:color w:val="FFFFFF"/>
                <w:sz w:val="18"/>
                <w:szCs w:val="18"/>
                <w:lang w:eastAsia="zh-CN"/>
              </w:rPr>
            </w:pPr>
            <w:del w:id="45" w:author="XKLL" w:date="2020-08-24T12:40:00Z">
              <w:r w:rsidRPr="00A54C0B" w:rsidDel="00892738">
                <w:rPr>
                  <w:rFonts w:ascii="Times New Roman" w:eastAsia="Times New Roman" w:hAnsi="Times New Roman" w:cs="Times New Roman"/>
                  <w:b/>
                  <w:bCs/>
                  <w:color w:val="FFFFFF"/>
                  <w:sz w:val="18"/>
                  <w:szCs w:val="18"/>
                  <w:lang w:eastAsia="zh-CN"/>
                </w:rPr>
                <w:delText>26,000</w:delText>
              </w:r>
            </w:del>
          </w:p>
        </w:tc>
        <w:tc>
          <w:tcPr>
            <w:tcW w:w="1169" w:type="dxa"/>
            <w:tcBorders>
              <w:top w:val="nil"/>
              <w:left w:val="nil"/>
              <w:bottom w:val="single" w:sz="4" w:space="0" w:color="FFFFFF"/>
              <w:right w:val="single" w:sz="4" w:space="0" w:color="FFFFFF"/>
            </w:tcBorders>
            <w:shd w:val="clear" w:color="000000" w:fill="256FC1"/>
            <w:noWrap/>
            <w:vAlign w:val="bottom"/>
            <w:hideMark/>
          </w:tcPr>
          <w:p w14:paraId="38A27F62" w14:textId="68F7C0C9" w:rsidR="002B3794" w:rsidRPr="00A54C0B" w:rsidDel="00892738" w:rsidRDefault="002B3794" w:rsidP="003E13B6">
            <w:pPr>
              <w:spacing w:after="0" w:line="240" w:lineRule="auto"/>
              <w:jc w:val="right"/>
              <w:rPr>
                <w:del w:id="46" w:author="XKLL" w:date="2020-08-24T12:40:00Z"/>
                <w:rFonts w:ascii="Times New Roman" w:eastAsia="Times New Roman" w:hAnsi="Times New Roman" w:cs="Times New Roman"/>
                <w:b/>
                <w:bCs/>
                <w:color w:val="FFFFFF"/>
                <w:sz w:val="18"/>
                <w:szCs w:val="18"/>
                <w:lang w:eastAsia="zh-CN"/>
              </w:rPr>
            </w:pPr>
            <w:del w:id="47" w:author="XKLL" w:date="2020-08-24T12:40:00Z">
              <w:r w:rsidRPr="00A54C0B" w:rsidDel="00892738">
                <w:rPr>
                  <w:rFonts w:ascii="Times New Roman" w:eastAsia="Times New Roman" w:hAnsi="Times New Roman" w:cs="Times New Roman"/>
                  <w:b/>
                  <w:bCs/>
                  <w:color w:val="FFFFFF"/>
                  <w:sz w:val="18"/>
                  <w:szCs w:val="18"/>
                  <w:lang w:eastAsia="zh-CN"/>
                </w:rPr>
                <w:delText>33,000</w:delText>
              </w:r>
            </w:del>
          </w:p>
        </w:tc>
        <w:tc>
          <w:tcPr>
            <w:tcW w:w="1169" w:type="dxa"/>
            <w:tcBorders>
              <w:top w:val="nil"/>
              <w:left w:val="nil"/>
              <w:bottom w:val="single" w:sz="4" w:space="0" w:color="FFFFFF"/>
              <w:right w:val="single" w:sz="4" w:space="0" w:color="FFFFFF"/>
            </w:tcBorders>
            <w:shd w:val="clear" w:color="000000" w:fill="256FC1"/>
            <w:noWrap/>
            <w:vAlign w:val="bottom"/>
            <w:hideMark/>
          </w:tcPr>
          <w:p w14:paraId="4CFDADA4" w14:textId="70FBDDC5" w:rsidR="002B3794" w:rsidRPr="00A54C0B" w:rsidDel="00892738" w:rsidRDefault="002B3794" w:rsidP="003E13B6">
            <w:pPr>
              <w:spacing w:after="0" w:line="240" w:lineRule="auto"/>
              <w:rPr>
                <w:del w:id="48" w:author="XKLL" w:date="2020-08-24T12:40:00Z"/>
                <w:rFonts w:ascii="Times New Roman" w:eastAsia="Times New Roman" w:hAnsi="Times New Roman" w:cs="Times New Roman"/>
                <w:b/>
                <w:bCs/>
                <w:color w:val="FFFFFF"/>
                <w:sz w:val="18"/>
                <w:szCs w:val="18"/>
                <w:lang w:eastAsia="zh-CN"/>
              </w:rPr>
            </w:pPr>
            <w:del w:id="49" w:author="XKLL" w:date="2020-08-24T12:40:00Z">
              <w:r w:rsidRPr="00A54C0B" w:rsidDel="00892738">
                <w:rPr>
                  <w:rFonts w:ascii="Times New Roman" w:eastAsia="Times New Roman" w:hAnsi="Times New Roman" w:cs="Times New Roman"/>
                  <w:b/>
                  <w:bCs/>
                  <w:color w:val="FFFFFF"/>
                  <w:sz w:val="18"/>
                  <w:szCs w:val="18"/>
                  <w:lang w:eastAsia="zh-CN"/>
                </w:rPr>
                <w:delText>80,000+</w:delText>
              </w:r>
            </w:del>
          </w:p>
        </w:tc>
      </w:tr>
      <w:tr w:rsidR="002B3794" w:rsidRPr="00A54C0B" w:rsidDel="00892738" w14:paraId="58AEB827" w14:textId="1575FC47" w:rsidTr="00A54C0B">
        <w:trPr>
          <w:trHeight w:val="270"/>
          <w:del w:id="50"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5305FCD9" w14:textId="0C758744" w:rsidR="002B3794" w:rsidRPr="00A54C0B" w:rsidDel="00892738" w:rsidRDefault="002B3794" w:rsidP="003E13B6">
            <w:pPr>
              <w:spacing w:after="0" w:line="240" w:lineRule="auto"/>
              <w:rPr>
                <w:del w:id="51" w:author="XKLL" w:date="2020-08-24T12:40:00Z"/>
                <w:rFonts w:ascii="Times New Roman" w:eastAsia="Times New Roman" w:hAnsi="Times New Roman" w:cs="Times New Roman"/>
                <w:b/>
                <w:bCs/>
                <w:color w:val="FFFFFF"/>
                <w:sz w:val="18"/>
                <w:szCs w:val="18"/>
                <w:lang w:eastAsia="zh-CN"/>
              </w:rPr>
            </w:pPr>
            <w:del w:id="52" w:author="XKLL" w:date="2020-08-24T12:40:00Z">
              <w:r w:rsidRPr="00A54C0B" w:rsidDel="00892738">
                <w:rPr>
                  <w:rFonts w:ascii="Times New Roman" w:eastAsia="Times New Roman" w:hAnsi="Times New Roman" w:cs="Times New Roman"/>
                  <w:b/>
                  <w:bCs/>
                  <w:color w:val="FFFFFF"/>
                  <w:sz w:val="18"/>
                  <w:szCs w:val="18"/>
                  <w:lang w:eastAsia="zh-CN"/>
                </w:rPr>
                <w:delText>Arnored</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7C1E50E" w14:textId="1C2360EC" w:rsidR="002B3794" w:rsidRPr="00A54C0B" w:rsidDel="00892738" w:rsidRDefault="002B3794" w:rsidP="003E13B6">
            <w:pPr>
              <w:spacing w:after="0" w:line="240" w:lineRule="auto"/>
              <w:rPr>
                <w:del w:id="53" w:author="XKLL" w:date="2020-08-24T12:40:00Z"/>
                <w:rFonts w:ascii="Times New Roman" w:eastAsia="Times New Roman" w:hAnsi="Times New Roman" w:cs="Times New Roman"/>
                <w:b/>
                <w:bCs/>
                <w:color w:val="000000"/>
                <w:sz w:val="18"/>
                <w:szCs w:val="18"/>
                <w:lang w:eastAsia="zh-CN"/>
              </w:rPr>
            </w:pPr>
            <w:del w:id="54"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47D03DB" w14:textId="76D0D298" w:rsidR="002B3794" w:rsidRPr="00A54C0B" w:rsidDel="00892738" w:rsidRDefault="002B3794" w:rsidP="003E13B6">
            <w:pPr>
              <w:spacing w:after="0" w:line="240" w:lineRule="auto"/>
              <w:rPr>
                <w:del w:id="55" w:author="XKLL" w:date="2020-08-24T12:40:00Z"/>
                <w:rFonts w:ascii="Times New Roman" w:eastAsia="Times New Roman" w:hAnsi="Times New Roman" w:cs="Times New Roman"/>
                <w:b/>
                <w:bCs/>
                <w:color w:val="000000"/>
                <w:sz w:val="18"/>
                <w:szCs w:val="18"/>
                <w:lang w:eastAsia="zh-CN"/>
              </w:rPr>
            </w:pPr>
            <w:del w:id="56"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B09C41F" w14:textId="65D999B1" w:rsidR="002B3794" w:rsidRPr="00A54C0B" w:rsidDel="00892738" w:rsidRDefault="002B3794" w:rsidP="003E13B6">
            <w:pPr>
              <w:spacing w:after="0" w:line="240" w:lineRule="auto"/>
              <w:rPr>
                <w:del w:id="57" w:author="XKLL" w:date="2020-08-24T12:40:00Z"/>
                <w:rFonts w:ascii="Times New Roman" w:eastAsia="Times New Roman" w:hAnsi="Times New Roman" w:cs="Times New Roman"/>
                <w:b/>
                <w:bCs/>
                <w:color w:val="000000"/>
                <w:sz w:val="18"/>
                <w:szCs w:val="18"/>
                <w:lang w:eastAsia="zh-CN"/>
              </w:rPr>
            </w:pPr>
            <w:del w:id="58"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20B5B1C1" w14:textId="182E7811" w:rsidR="002B3794" w:rsidRPr="00A54C0B" w:rsidDel="00892738" w:rsidRDefault="002B3794" w:rsidP="003E13B6">
            <w:pPr>
              <w:spacing w:after="0" w:line="240" w:lineRule="auto"/>
              <w:rPr>
                <w:del w:id="59" w:author="XKLL" w:date="2020-08-24T12:40:00Z"/>
                <w:rFonts w:ascii="Times New Roman" w:eastAsia="Times New Roman" w:hAnsi="Times New Roman" w:cs="Times New Roman"/>
                <w:b/>
                <w:bCs/>
                <w:color w:val="000000"/>
                <w:sz w:val="18"/>
                <w:szCs w:val="18"/>
                <w:lang w:eastAsia="zh-CN"/>
              </w:rPr>
            </w:pPr>
            <w:del w:id="60"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5710071" w14:textId="09F7E6FC" w:rsidR="002B3794" w:rsidRPr="00A54C0B" w:rsidDel="00892738" w:rsidRDefault="002B3794" w:rsidP="003E13B6">
            <w:pPr>
              <w:spacing w:after="0" w:line="240" w:lineRule="auto"/>
              <w:rPr>
                <w:del w:id="61" w:author="XKLL" w:date="2020-08-24T12:40:00Z"/>
                <w:rFonts w:ascii="Times New Roman" w:eastAsia="Times New Roman" w:hAnsi="Times New Roman" w:cs="Times New Roman"/>
                <w:b/>
                <w:bCs/>
                <w:color w:val="000000"/>
                <w:sz w:val="18"/>
                <w:szCs w:val="18"/>
                <w:lang w:eastAsia="zh-CN"/>
              </w:rPr>
            </w:pPr>
            <w:del w:id="62"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B2AEC42" w14:textId="6D505F69" w:rsidR="002B3794" w:rsidRPr="00A54C0B" w:rsidDel="00892738" w:rsidRDefault="002B3794" w:rsidP="003E13B6">
            <w:pPr>
              <w:spacing w:after="0" w:line="240" w:lineRule="auto"/>
              <w:rPr>
                <w:del w:id="63" w:author="XKLL" w:date="2020-08-24T12:40:00Z"/>
                <w:rFonts w:ascii="Times New Roman" w:eastAsia="Times New Roman" w:hAnsi="Times New Roman" w:cs="Times New Roman"/>
                <w:b/>
                <w:bCs/>
                <w:color w:val="000000"/>
                <w:sz w:val="18"/>
                <w:szCs w:val="18"/>
                <w:lang w:eastAsia="zh-CN"/>
              </w:rPr>
            </w:pPr>
            <w:del w:id="6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8B66789" w14:textId="3EC7E3AB" w:rsidR="002B3794" w:rsidRPr="00A54C0B" w:rsidDel="00892738" w:rsidRDefault="002B3794" w:rsidP="003E13B6">
            <w:pPr>
              <w:spacing w:after="0" w:line="240" w:lineRule="auto"/>
              <w:rPr>
                <w:del w:id="65" w:author="XKLL" w:date="2020-08-24T12:40:00Z"/>
                <w:rFonts w:ascii="Times New Roman" w:eastAsia="Times New Roman" w:hAnsi="Times New Roman" w:cs="Times New Roman"/>
                <w:b/>
                <w:bCs/>
                <w:color w:val="000000"/>
                <w:sz w:val="18"/>
                <w:szCs w:val="18"/>
                <w:lang w:eastAsia="zh-CN"/>
              </w:rPr>
            </w:pPr>
            <w:del w:id="66"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0343CF11" w14:textId="153E1694" w:rsidTr="00A54C0B">
        <w:trPr>
          <w:trHeight w:val="270"/>
          <w:del w:id="67"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41DB91A6" w14:textId="6366D183" w:rsidR="002B3794" w:rsidRPr="00A54C0B" w:rsidDel="00892738" w:rsidRDefault="002B3794" w:rsidP="003E13B6">
            <w:pPr>
              <w:spacing w:after="0" w:line="240" w:lineRule="auto"/>
              <w:rPr>
                <w:del w:id="68" w:author="XKLL" w:date="2020-08-24T12:40:00Z"/>
                <w:rFonts w:ascii="Times New Roman" w:eastAsia="Times New Roman" w:hAnsi="Times New Roman" w:cs="Times New Roman"/>
                <w:b/>
                <w:bCs/>
                <w:color w:val="FFFFFF"/>
                <w:sz w:val="18"/>
                <w:szCs w:val="18"/>
                <w:lang w:eastAsia="zh-CN"/>
              </w:rPr>
            </w:pPr>
            <w:del w:id="69" w:author="XKLL" w:date="2020-08-24T12:40:00Z">
              <w:r w:rsidRPr="00A54C0B" w:rsidDel="00892738">
                <w:rPr>
                  <w:rFonts w:ascii="Times New Roman" w:eastAsia="Times New Roman" w:hAnsi="Times New Roman" w:cs="Times New Roman"/>
                  <w:b/>
                  <w:bCs/>
                  <w:color w:val="FFFFFF"/>
                  <w:sz w:val="18"/>
                  <w:szCs w:val="18"/>
                  <w:lang w:eastAsia="zh-CN"/>
                </w:rPr>
                <w:delText>Beverage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F6F7336" w14:textId="2C300A41" w:rsidR="002B3794" w:rsidRPr="00A54C0B" w:rsidDel="00892738" w:rsidRDefault="002B3794" w:rsidP="003E13B6">
            <w:pPr>
              <w:spacing w:after="0" w:line="240" w:lineRule="auto"/>
              <w:rPr>
                <w:del w:id="70" w:author="XKLL" w:date="2020-08-24T12:40:00Z"/>
                <w:rFonts w:ascii="Times New Roman" w:eastAsia="Times New Roman" w:hAnsi="Times New Roman" w:cs="Times New Roman"/>
                <w:b/>
                <w:bCs/>
                <w:color w:val="000000"/>
                <w:sz w:val="18"/>
                <w:szCs w:val="18"/>
                <w:lang w:eastAsia="zh-CN"/>
              </w:rPr>
            </w:pPr>
            <w:del w:id="71"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1A3934C" w14:textId="69308755" w:rsidR="002B3794" w:rsidRPr="00A54C0B" w:rsidDel="00892738" w:rsidRDefault="002B3794" w:rsidP="003E13B6">
            <w:pPr>
              <w:spacing w:after="0" w:line="240" w:lineRule="auto"/>
              <w:rPr>
                <w:del w:id="72" w:author="XKLL" w:date="2020-08-24T12:40:00Z"/>
                <w:rFonts w:ascii="Times New Roman" w:eastAsia="Times New Roman" w:hAnsi="Times New Roman" w:cs="Times New Roman"/>
                <w:b/>
                <w:bCs/>
                <w:color w:val="000000"/>
                <w:sz w:val="18"/>
                <w:szCs w:val="18"/>
                <w:lang w:eastAsia="zh-CN"/>
              </w:rPr>
            </w:pPr>
            <w:del w:id="73"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B567252" w14:textId="65710B03" w:rsidR="002B3794" w:rsidRPr="00A54C0B" w:rsidDel="00892738" w:rsidRDefault="002B3794" w:rsidP="003E13B6">
            <w:pPr>
              <w:spacing w:after="0" w:line="240" w:lineRule="auto"/>
              <w:rPr>
                <w:del w:id="74" w:author="XKLL" w:date="2020-08-24T12:40:00Z"/>
                <w:rFonts w:ascii="Times New Roman" w:eastAsia="Times New Roman" w:hAnsi="Times New Roman" w:cs="Times New Roman"/>
                <w:b/>
                <w:bCs/>
                <w:color w:val="000000"/>
                <w:sz w:val="18"/>
                <w:szCs w:val="18"/>
                <w:lang w:eastAsia="zh-CN"/>
              </w:rPr>
            </w:pPr>
            <w:del w:id="75"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4E6C97F8" w14:textId="39E2A77A" w:rsidR="002B3794" w:rsidRPr="00A54C0B" w:rsidDel="00892738" w:rsidRDefault="002B3794" w:rsidP="003E13B6">
            <w:pPr>
              <w:spacing w:after="0" w:line="240" w:lineRule="auto"/>
              <w:rPr>
                <w:del w:id="76" w:author="XKLL" w:date="2020-08-24T12:40:00Z"/>
                <w:rFonts w:ascii="Times New Roman" w:eastAsia="Times New Roman" w:hAnsi="Times New Roman" w:cs="Times New Roman"/>
                <w:b/>
                <w:bCs/>
                <w:color w:val="000000"/>
                <w:sz w:val="18"/>
                <w:szCs w:val="18"/>
                <w:lang w:eastAsia="zh-CN"/>
              </w:rPr>
            </w:pPr>
            <w:del w:id="77"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70ED950" w14:textId="73BA4611" w:rsidR="002B3794" w:rsidRPr="00A54C0B" w:rsidDel="00892738" w:rsidRDefault="002B3794" w:rsidP="003E13B6">
            <w:pPr>
              <w:spacing w:after="0" w:line="240" w:lineRule="auto"/>
              <w:rPr>
                <w:del w:id="78" w:author="XKLL" w:date="2020-08-24T12:40:00Z"/>
                <w:rFonts w:ascii="Times New Roman" w:eastAsia="Times New Roman" w:hAnsi="Times New Roman" w:cs="Times New Roman"/>
                <w:b/>
                <w:bCs/>
                <w:color w:val="000000"/>
                <w:sz w:val="18"/>
                <w:szCs w:val="18"/>
                <w:lang w:eastAsia="zh-CN"/>
              </w:rPr>
            </w:pPr>
            <w:del w:id="79"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FB3B232" w14:textId="59A0C231" w:rsidR="002B3794" w:rsidRPr="00A54C0B" w:rsidDel="00892738" w:rsidRDefault="002B3794" w:rsidP="003E13B6">
            <w:pPr>
              <w:spacing w:after="0" w:line="240" w:lineRule="auto"/>
              <w:rPr>
                <w:del w:id="80" w:author="XKLL" w:date="2020-08-24T12:40:00Z"/>
                <w:rFonts w:ascii="Times New Roman" w:eastAsia="Times New Roman" w:hAnsi="Times New Roman" w:cs="Times New Roman"/>
                <w:b/>
                <w:bCs/>
                <w:color w:val="000000"/>
                <w:sz w:val="18"/>
                <w:szCs w:val="18"/>
                <w:lang w:eastAsia="zh-CN"/>
              </w:rPr>
            </w:pPr>
            <w:del w:id="81"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BC803BA" w14:textId="41B9F022" w:rsidR="002B3794" w:rsidRPr="00A54C0B" w:rsidDel="00892738" w:rsidRDefault="002B3794" w:rsidP="003E13B6">
            <w:pPr>
              <w:spacing w:after="0" w:line="240" w:lineRule="auto"/>
              <w:rPr>
                <w:del w:id="82" w:author="XKLL" w:date="2020-08-24T12:40:00Z"/>
                <w:rFonts w:ascii="Times New Roman" w:eastAsia="Times New Roman" w:hAnsi="Times New Roman" w:cs="Times New Roman"/>
                <w:b/>
                <w:bCs/>
                <w:color w:val="000000"/>
                <w:sz w:val="18"/>
                <w:szCs w:val="18"/>
                <w:lang w:eastAsia="zh-CN"/>
              </w:rPr>
            </w:pPr>
            <w:del w:id="83"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42AA7ECE" w14:textId="4CB8D4AF" w:rsidTr="00A54C0B">
        <w:trPr>
          <w:trHeight w:val="270"/>
          <w:del w:id="84"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5B6B6025" w14:textId="15C8754C" w:rsidR="002B3794" w:rsidRPr="00A54C0B" w:rsidDel="00892738" w:rsidRDefault="002B3794" w:rsidP="003E13B6">
            <w:pPr>
              <w:spacing w:after="0" w:line="240" w:lineRule="auto"/>
              <w:rPr>
                <w:del w:id="85" w:author="XKLL" w:date="2020-08-24T12:40:00Z"/>
                <w:rFonts w:ascii="Times New Roman" w:eastAsia="Times New Roman" w:hAnsi="Times New Roman" w:cs="Times New Roman"/>
                <w:b/>
                <w:bCs/>
                <w:color w:val="FFFFFF"/>
                <w:sz w:val="18"/>
                <w:szCs w:val="18"/>
                <w:lang w:eastAsia="zh-CN"/>
              </w:rPr>
            </w:pPr>
            <w:del w:id="86" w:author="XKLL" w:date="2020-08-24T12:40:00Z">
              <w:r w:rsidRPr="00A54C0B" w:rsidDel="00892738">
                <w:rPr>
                  <w:rFonts w:ascii="Times New Roman" w:eastAsia="Times New Roman" w:hAnsi="Times New Roman" w:cs="Times New Roman"/>
                  <w:b/>
                  <w:bCs/>
                  <w:color w:val="FFFFFF"/>
                  <w:sz w:val="18"/>
                  <w:szCs w:val="18"/>
                  <w:lang w:eastAsia="zh-CN"/>
                </w:rPr>
                <w:delText>Bucket Truck</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1544249" w14:textId="6B0D8981" w:rsidR="002B3794" w:rsidRPr="00A54C0B" w:rsidDel="00892738" w:rsidRDefault="002B3794" w:rsidP="003E13B6">
            <w:pPr>
              <w:spacing w:after="0" w:line="240" w:lineRule="auto"/>
              <w:rPr>
                <w:del w:id="87" w:author="XKLL" w:date="2020-08-24T12:40:00Z"/>
                <w:rFonts w:ascii="Times New Roman" w:eastAsia="Times New Roman" w:hAnsi="Times New Roman" w:cs="Times New Roman"/>
                <w:b/>
                <w:bCs/>
                <w:color w:val="000000"/>
                <w:sz w:val="18"/>
                <w:szCs w:val="18"/>
                <w:lang w:eastAsia="zh-CN"/>
              </w:rPr>
            </w:pPr>
            <w:del w:id="8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92D050"/>
            <w:noWrap/>
            <w:vAlign w:val="bottom"/>
            <w:hideMark/>
          </w:tcPr>
          <w:p w14:paraId="587FC901" w14:textId="0490D72B" w:rsidR="002B3794" w:rsidRPr="00A54C0B" w:rsidDel="00892738" w:rsidRDefault="002B3794" w:rsidP="003E13B6">
            <w:pPr>
              <w:spacing w:after="0" w:line="240" w:lineRule="auto"/>
              <w:rPr>
                <w:del w:id="89" w:author="XKLL" w:date="2020-08-24T12:40:00Z"/>
                <w:rFonts w:ascii="Times New Roman" w:eastAsia="Times New Roman" w:hAnsi="Times New Roman" w:cs="Times New Roman"/>
                <w:b/>
                <w:bCs/>
                <w:color w:val="000000"/>
                <w:sz w:val="18"/>
                <w:szCs w:val="18"/>
                <w:lang w:eastAsia="zh-CN"/>
              </w:rPr>
            </w:pPr>
            <w:del w:id="90" w:author="XKLL" w:date="2020-08-24T12:40:00Z">
              <w:r w:rsidRPr="00A54C0B" w:rsidDel="00892738">
                <w:rPr>
                  <w:rFonts w:ascii="Times New Roman" w:eastAsia="Times New Roman" w:hAnsi="Times New Roman" w:cs="Times New Roman"/>
                  <w:b/>
                  <w:bCs/>
                  <w:color w:val="000000"/>
                  <w:sz w:val="18"/>
                  <w:szCs w:val="18"/>
                  <w:lang w:eastAsia="zh-CN"/>
                </w:rPr>
                <w:delText>Conv/PHEV/BEV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94F0714" w14:textId="3707EFF7" w:rsidR="002B3794" w:rsidRPr="00A54C0B" w:rsidDel="00892738" w:rsidRDefault="002B3794" w:rsidP="003E13B6">
            <w:pPr>
              <w:spacing w:after="0" w:line="240" w:lineRule="auto"/>
              <w:rPr>
                <w:del w:id="91" w:author="XKLL" w:date="2020-08-24T12:40:00Z"/>
                <w:rFonts w:ascii="Times New Roman" w:eastAsia="Times New Roman" w:hAnsi="Times New Roman" w:cs="Times New Roman"/>
                <w:b/>
                <w:bCs/>
                <w:color w:val="000000"/>
                <w:sz w:val="18"/>
                <w:szCs w:val="18"/>
                <w:lang w:eastAsia="zh-CN"/>
              </w:rPr>
            </w:pPr>
            <w:del w:id="92" w:author="XKLL" w:date="2020-08-24T12:40:00Z">
              <w:r w:rsidRPr="00A54C0B" w:rsidDel="00892738">
                <w:rPr>
                  <w:rFonts w:ascii="Times New Roman" w:eastAsia="Times New Roman" w:hAnsi="Times New Roman" w:cs="Times New Roman"/>
                  <w:b/>
                  <w:bCs/>
                  <w:color w:val="000000"/>
                  <w:sz w:val="18"/>
                  <w:szCs w:val="18"/>
                  <w:lang w:eastAsia="zh-CN"/>
                </w:rPr>
                <w:delText>PHEV</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27CF4A55" w14:textId="448AC4E9" w:rsidR="002B3794" w:rsidRPr="00A54C0B" w:rsidDel="00892738" w:rsidRDefault="002B3794" w:rsidP="003E13B6">
            <w:pPr>
              <w:spacing w:after="0" w:line="240" w:lineRule="auto"/>
              <w:rPr>
                <w:del w:id="93" w:author="XKLL" w:date="2020-08-24T12:40:00Z"/>
                <w:rFonts w:ascii="Times New Roman" w:eastAsia="Times New Roman" w:hAnsi="Times New Roman" w:cs="Times New Roman"/>
                <w:b/>
                <w:bCs/>
                <w:color w:val="000000"/>
                <w:sz w:val="18"/>
                <w:szCs w:val="18"/>
                <w:lang w:eastAsia="zh-CN"/>
              </w:rPr>
            </w:pPr>
            <w:del w:id="94" w:author="XKLL" w:date="2020-08-24T12:40:00Z">
              <w:r w:rsidRPr="00A54C0B" w:rsidDel="00892738">
                <w:rPr>
                  <w:rFonts w:ascii="Times New Roman" w:eastAsia="Times New Roman" w:hAnsi="Times New Roman" w:cs="Times New Roman"/>
                  <w:b/>
                  <w:bCs/>
                  <w:color w:val="000000"/>
                  <w:sz w:val="18"/>
                  <w:szCs w:val="18"/>
                  <w:lang w:eastAsia="zh-CN"/>
                </w:rPr>
                <w:delText>PHEV</w:delText>
              </w:r>
            </w:del>
          </w:p>
        </w:tc>
        <w:tc>
          <w:tcPr>
            <w:tcW w:w="1169" w:type="dxa"/>
            <w:tcBorders>
              <w:top w:val="nil"/>
              <w:left w:val="nil"/>
              <w:bottom w:val="single" w:sz="4" w:space="0" w:color="256FC1"/>
              <w:right w:val="single" w:sz="4" w:space="0" w:color="256FC1"/>
            </w:tcBorders>
            <w:shd w:val="clear" w:color="000000" w:fill="92D050"/>
            <w:noWrap/>
            <w:vAlign w:val="bottom"/>
            <w:hideMark/>
          </w:tcPr>
          <w:p w14:paraId="56635DF8" w14:textId="11286B02" w:rsidR="002B3794" w:rsidRPr="00A54C0B" w:rsidDel="00892738" w:rsidRDefault="002B3794" w:rsidP="003E13B6">
            <w:pPr>
              <w:spacing w:after="0" w:line="240" w:lineRule="auto"/>
              <w:rPr>
                <w:del w:id="95" w:author="XKLL" w:date="2020-08-24T12:40:00Z"/>
                <w:rFonts w:ascii="Times New Roman" w:eastAsia="Times New Roman" w:hAnsi="Times New Roman" w:cs="Times New Roman"/>
                <w:b/>
                <w:bCs/>
                <w:color w:val="000000"/>
                <w:sz w:val="18"/>
                <w:szCs w:val="18"/>
                <w:lang w:eastAsia="zh-CN"/>
              </w:rPr>
            </w:pPr>
            <w:del w:id="96" w:author="XKLL" w:date="2020-08-24T12:40:00Z">
              <w:r w:rsidRPr="00A54C0B" w:rsidDel="00892738">
                <w:rPr>
                  <w:rFonts w:ascii="Times New Roman" w:eastAsia="Times New Roman" w:hAnsi="Times New Roman" w:cs="Times New Roman"/>
                  <w:b/>
                  <w:bCs/>
                  <w:color w:val="000000"/>
                  <w:sz w:val="18"/>
                  <w:szCs w:val="18"/>
                  <w:lang w:eastAsia="zh-CN"/>
                </w:rPr>
                <w:delText>PHEV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D18CAAF" w14:textId="02A532C3" w:rsidR="002B3794" w:rsidRPr="00A54C0B" w:rsidDel="00892738" w:rsidRDefault="002B3794" w:rsidP="003E13B6">
            <w:pPr>
              <w:spacing w:after="0" w:line="240" w:lineRule="auto"/>
              <w:rPr>
                <w:del w:id="97" w:author="XKLL" w:date="2020-08-24T12:40:00Z"/>
                <w:rFonts w:ascii="Times New Roman" w:eastAsia="Times New Roman" w:hAnsi="Times New Roman" w:cs="Times New Roman"/>
                <w:b/>
                <w:bCs/>
                <w:color w:val="000000"/>
                <w:sz w:val="18"/>
                <w:szCs w:val="18"/>
                <w:lang w:eastAsia="zh-CN"/>
              </w:rPr>
            </w:pPr>
            <w:del w:id="9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B24825F" w14:textId="0C023BB2" w:rsidR="002B3794" w:rsidRPr="00A54C0B" w:rsidDel="00892738" w:rsidRDefault="002B3794" w:rsidP="003E13B6">
            <w:pPr>
              <w:spacing w:after="0" w:line="240" w:lineRule="auto"/>
              <w:rPr>
                <w:del w:id="99" w:author="XKLL" w:date="2020-08-24T12:40:00Z"/>
                <w:rFonts w:ascii="Times New Roman" w:eastAsia="Times New Roman" w:hAnsi="Times New Roman" w:cs="Times New Roman"/>
                <w:b/>
                <w:bCs/>
                <w:color w:val="000000"/>
                <w:sz w:val="18"/>
                <w:szCs w:val="18"/>
                <w:lang w:eastAsia="zh-CN"/>
              </w:rPr>
            </w:pPr>
            <w:del w:id="100" w:author="XKLL" w:date="2020-08-24T12:40:00Z">
              <w:r w:rsidRPr="00A54C0B" w:rsidDel="00892738">
                <w:rPr>
                  <w:rFonts w:ascii="Times New Roman" w:eastAsia="Times New Roman" w:hAnsi="Times New Roman" w:cs="Times New Roman"/>
                  <w:b/>
                  <w:bCs/>
                  <w:color w:val="000000"/>
                  <w:sz w:val="18"/>
                  <w:szCs w:val="18"/>
                  <w:lang w:eastAsia="zh-CN"/>
                </w:rPr>
                <w:delText>PHEV</w:delText>
              </w:r>
            </w:del>
          </w:p>
        </w:tc>
      </w:tr>
      <w:tr w:rsidR="002B3794" w:rsidRPr="00A54C0B" w:rsidDel="00892738" w14:paraId="6997F0F4" w14:textId="4AC9F385" w:rsidTr="00A54C0B">
        <w:trPr>
          <w:trHeight w:val="270"/>
          <w:del w:id="101"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21CF8E43" w14:textId="2413600D" w:rsidR="002B3794" w:rsidRPr="00A54C0B" w:rsidDel="00892738" w:rsidRDefault="002B3794" w:rsidP="003E13B6">
            <w:pPr>
              <w:spacing w:after="0" w:line="240" w:lineRule="auto"/>
              <w:rPr>
                <w:del w:id="102" w:author="XKLL" w:date="2020-08-24T12:40:00Z"/>
                <w:rFonts w:ascii="Times New Roman" w:eastAsia="Times New Roman" w:hAnsi="Times New Roman" w:cs="Times New Roman"/>
                <w:b/>
                <w:bCs/>
                <w:color w:val="FFFFFF"/>
                <w:sz w:val="18"/>
                <w:szCs w:val="18"/>
                <w:lang w:eastAsia="zh-CN"/>
              </w:rPr>
            </w:pPr>
            <w:del w:id="103" w:author="XKLL" w:date="2020-08-24T12:40:00Z">
              <w:r w:rsidRPr="00A54C0B" w:rsidDel="00892738">
                <w:rPr>
                  <w:rFonts w:ascii="Times New Roman" w:eastAsia="Times New Roman" w:hAnsi="Times New Roman" w:cs="Times New Roman"/>
                  <w:b/>
                  <w:bCs/>
                  <w:color w:val="FFFFFF"/>
                  <w:sz w:val="18"/>
                  <w:szCs w:val="18"/>
                  <w:lang w:eastAsia="zh-CN"/>
                </w:rPr>
                <w:delText>Concrete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291699F" w14:textId="5F8B2864" w:rsidR="002B3794" w:rsidRPr="00A54C0B" w:rsidDel="00892738" w:rsidRDefault="002B3794" w:rsidP="003E13B6">
            <w:pPr>
              <w:spacing w:after="0" w:line="240" w:lineRule="auto"/>
              <w:rPr>
                <w:del w:id="104" w:author="XKLL" w:date="2020-08-24T12:40:00Z"/>
                <w:rFonts w:ascii="Times New Roman" w:eastAsia="Times New Roman" w:hAnsi="Times New Roman" w:cs="Times New Roman"/>
                <w:b/>
                <w:bCs/>
                <w:color w:val="000000"/>
                <w:sz w:val="18"/>
                <w:szCs w:val="18"/>
                <w:lang w:eastAsia="zh-CN"/>
              </w:rPr>
            </w:pPr>
            <w:del w:id="105"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F8DC4F8" w14:textId="33E00E31" w:rsidR="002B3794" w:rsidRPr="00A54C0B" w:rsidDel="00892738" w:rsidRDefault="002B3794" w:rsidP="003E13B6">
            <w:pPr>
              <w:spacing w:after="0" w:line="240" w:lineRule="auto"/>
              <w:rPr>
                <w:del w:id="106" w:author="XKLL" w:date="2020-08-24T12:40:00Z"/>
                <w:rFonts w:ascii="Times New Roman" w:eastAsia="Times New Roman" w:hAnsi="Times New Roman" w:cs="Times New Roman"/>
                <w:b/>
                <w:bCs/>
                <w:color w:val="000000"/>
                <w:sz w:val="18"/>
                <w:szCs w:val="18"/>
                <w:lang w:eastAsia="zh-CN"/>
              </w:rPr>
            </w:pPr>
            <w:del w:id="107"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CCA0727" w14:textId="076CB6FB" w:rsidR="002B3794" w:rsidRPr="00A54C0B" w:rsidDel="00892738" w:rsidRDefault="002B3794" w:rsidP="003E13B6">
            <w:pPr>
              <w:spacing w:after="0" w:line="240" w:lineRule="auto"/>
              <w:rPr>
                <w:del w:id="108" w:author="XKLL" w:date="2020-08-24T12:40:00Z"/>
                <w:rFonts w:ascii="Times New Roman" w:eastAsia="Times New Roman" w:hAnsi="Times New Roman" w:cs="Times New Roman"/>
                <w:b/>
                <w:bCs/>
                <w:color w:val="000000"/>
                <w:sz w:val="18"/>
                <w:szCs w:val="18"/>
                <w:lang w:eastAsia="zh-CN"/>
              </w:rPr>
            </w:pPr>
            <w:del w:id="109"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7D8151AF" w14:textId="52937742" w:rsidR="002B3794" w:rsidRPr="00A54C0B" w:rsidDel="00892738" w:rsidRDefault="002B3794" w:rsidP="003E13B6">
            <w:pPr>
              <w:spacing w:after="0" w:line="240" w:lineRule="auto"/>
              <w:rPr>
                <w:del w:id="110" w:author="XKLL" w:date="2020-08-24T12:40:00Z"/>
                <w:rFonts w:ascii="Times New Roman" w:eastAsia="Times New Roman" w:hAnsi="Times New Roman" w:cs="Times New Roman"/>
                <w:b/>
                <w:bCs/>
                <w:color w:val="000000"/>
                <w:sz w:val="18"/>
                <w:szCs w:val="18"/>
                <w:lang w:eastAsia="zh-CN"/>
              </w:rPr>
            </w:pPr>
            <w:del w:id="11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527A3B4" w14:textId="527620B2" w:rsidR="002B3794" w:rsidRPr="00A54C0B" w:rsidDel="00892738" w:rsidRDefault="002B3794" w:rsidP="003E13B6">
            <w:pPr>
              <w:spacing w:after="0" w:line="240" w:lineRule="auto"/>
              <w:rPr>
                <w:del w:id="112" w:author="XKLL" w:date="2020-08-24T12:40:00Z"/>
                <w:rFonts w:ascii="Times New Roman" w:eastAsia="Times New Roman" w:hAnsi="Times New Roman" w:cs="Times New Roman"/>
                <w:b/>
                <w:bCs/>
                <w:color w:val="000000"/>
                <w:sz w:val="18"/>
                <w:szCs w:val="18"/>
                <w:lang w:eastAsia="zh-CN"/>
              </w:rPr>
            </w:pPr>
            <w:del w:id="113"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CC0176B" w14:textId="2E79499A" w:rsidR="002B3794" w:rsidRPr="00A54C0B" w:rsidDel="00892738" w:rsidRDefault="002B3794" w:rsidP="003E13B6">
            <w:pPr>
              <w:spacing w:after="0" w:line="240" w:lineRule="auto"/>
              <w:rPr>
                <w:del w:id="114" w:author="XKLL" w:date="2020-08-24T12:40:00Z"/>
                <w:rFonts w:ascii="Times New Roman" w:eastAsia="Times New Roman" w:hAnsi="Times New Roman" w:cs="Times New Roman"/>
                <w:b/>
                <w:bCs/>
                <w:color w:val="000000"/>
                <w:sz w:val="18"/>
                <w:szCs w:val="18"/>
                <w:lang w:eastAsia="zh-CN"/>
              </w:rPr>
            </w:pPr>
            <w:del w:id="115"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04F3458" w14:textId="47A2C770" w:rsidR="002B3794" w:rsidRPr="00A54C0B" w:rsidDel="00892738" w:rsidRDefault="002B3794" w:rsidP="003E13B6">
            <w:pPr>
              <w:spacing w:after="0" w:line="240" w:lineRule="auto"/>
              <w:rPr>
                <w:del w:id="116" w:author="XKLL" w:date="2020-08-24T12:40:00Z"/>
                <w:rFonts w:ascii="Times New Roman" w:eastAsia="Times New Roman" w:hAnsi="Times New Roman" w:cs="Times New Roman"/>
                <w:b/>
                <w:bCs/>
                <w:color w:val="000000"/>
                <w:sz w:val="18"/>
                <w:szCs w:val="18"/>
                <w:lang w:eastAsia="zh-CN"/>
              </w:rPr>
            </w:pPr>
            <w:del w:id="117"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0F816C89" w14:textId="63AF8A68" w:rsidTr="00A54C0B">
        <w:trPr>
          <w:trHeight w:val="270"/>
          <w:del w:id="118"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0503AA71" w14:textId="7376CE1F" w:rsidR="002B3794" w:rsidRPr="00A54C0B" w:rsidDel="00892738" w:rsidRDefault="002B3794" w:rsidP="003E13B6">
            <w:pPr>
              <w:spacing w:after="0" w:line="240" w:lineRule="auto"/>
              <w:rPr>
                <w:del w:id="119" w:author="XKLL" w:date="2020-08-24T12:40:00Z"/>
                <w:rFonts w:ascii="Times New Roman" w:eastAsia="Times New Roman" w:hAnsi="Times New Roman" w:cs="Times New Roman"/>
                <w:b/>
                <w:bCs/>
                <w:color w:val="FFFFFF"/>
                <w:sz w:val="18"/>
                <w:szCs w:val="18"/>
                <w:lang w:eastAsia="zh-CN"/>
              </w:rPr>
            </w:pPr>
            <w:del w:id="120" w:author="XKLL" w:date="2020-08-24T12:40:00Z">
              <w:r w:rsidRPr="00A54C0B" w:rsidDel="00892738">
                <w:rPr>
                  <w:rFonts w:ascii="Times New Roman" w:eastAsia="Times New Roman" w:hAnsi="Times New Roman" w:cs="Times New Roman"/>
                  <w:b/>
                  <w:bCs/>
                  <w:color w:val="FFFFFF"/>
                  <w:sz w:val="18"/>
                  <w:szCs w:val="18"/>
                  <w:lang w:eastAsia="zh-CN"/>
                </w:rPr>
                <w:delText>Construction</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8AE76CE" w14:textId="1C63D86F" w:rsidR="002B3794" w:rsidRPr="00A54C0B" w:rsidDel="00892738" w:rsidRDefault="002B3794" w:rsidP="003E13B6">
            <w:pPr>
              <w:spacing w:after="0" w:line="240" w:lineRule="auto"/>
              <w:rPr>
                <w:del w:id="121" w:author="XKLL" w:date="2020-08-24T12:40:00Z"/>
                <w:rFonts w:ascii="Times New Roman" w:eastAsia="Times New Roman" w:hAnsi="Times New Roman" w:cs="Times New Roman"/>
                <w:b/>
                <w:bCs/>
                <w:color w:val="000000"/>
                <w:sz w:val="18"/>
                <w:szCs w:val="18"/>
                <w:lang w:eastAsia="zh-CN"/>
              </w:rPr>
            </w:pPr>
            <w:del w:id="12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810C128" w14:textId="7C27F6C8" w:rsidR="002B3794" w:rsidRPr="00A54C0B" w:rsidDel="00892738" w:rsidRDefault="002B3794" w:rsidP="003E13B6">
            <w:pPr>
              <w:spacing w:after="0" w:line="240" w:lineRule="auto"/>
              <w:rPr>
                <w:del w:id="123" w:author="XKLL" w:date="2020-08-24T12:40:00Z"/>
                <w:rFonts w:ascii="Times New Roman" w:eastAsia="Times New Roman" w:hAnsi="Times New Roman" w:cs="Times New Roman"/>
                <w:b/>
                <w:bCs/>
                <w:color w:val="000000"/>
                <w:sz w:val="18"/>
                <w:szCs w:val="18"/>
                <w:lang w:eastAsia="zh-CN"/>
              </w:rPr>
            </w:pPr>
            <w:del w:id="12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5CF1358" w14:textId="6169DE27" w:rsidR="002B3794" w:rsidRPr="00A54C0B" w:rsidDel="00892738" w:rsidRDefault="002B3794" w:rsidP="003E13B6">
            <w:pPr>
              <w:spacing w:after="0" w:line="240" w:lineRule="auto"/>
              <w:rPr>
                <w:del w:id="125" w:author="XKLL" w:date="2020-08-24T12:40:00Z"/>
                <w:rFonts w:ascii="Times New Roman" w:eastAsia="Times New Roman" w:hAnsi="Times New Roman" w:cs="Times New Roman"/>
                <w:b/>
                <w:bCs/>
                <w:color w:val="000000"/>
                <w:sz w:val="18"/>
                <w:szCs w:val="18"/>
                <w:lang w:eastAsia="zh-CN"/>
              </w:rPr>
            </w:pPr>
            <w:del w:id="12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4425DB74" w14:textId="7F20ACB2" w:rsidR="002B3794" w:rsidRPr="00A54C0B" w:rsidDel="00892738" w:rsidRDefault="002B3794" w:rsidP="003E13B6">
            <w:pPr>
              <w:spacing w:after="0" w:line="240" w:lineRule="auto"/>
              <w:rPr>
                <w:del w:id="127" w:author="XKLL" w:date="2020-08-24T12:40:00Z"/>
                <w:rFonts w:ascii="Times New Roman" w:eastAsia="Times New Roman" w:hAnsi="Times New Roman" w:cs="Times New Roman"/>
                <w:b/>
                <w:bCs/>
                <w:color w:val="000000"/>
                <w:sz w:val="18"/>
                <w:szCs w:val="18"/>
                <w:lang w:eastAsia="zh-CN"/>
              </w:rPr>
            </w:pPr>
            <w:del w:id="12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B60CBBA" w14:textId="1F5E02D9" w:rsidR="002B3794" w:rsidRPr="00A54C0B" w:rsidDel="00892738" w:rsidRDefault="002B3794" w:rsidP="003E13B6">
            <w:pPr>
              <w:spacing w:after="0" w:line="240" w:lineRule="auto"/>
              <w:rPr>
                <w:del w:id="129" w:author="XKLL" w:date="2020-08-24T12:40:00Z"/>
                <w:rFonts w:ascii="Times New Roman" w:eastAsia="Times New Roman" w:hAnsi="Times New Roman" w:cs="Times New Roman"/>
                <w:b/>
                <w:bCs/>
                <w:color w:val="000000"/>
                <w:sz w:val="18"/>
                <w:szCs w:val="18"/>
                <w:lang w:eastAsia="zh-CN"/>
              </w:rPr>
            </w:pPr>
            <w:del w:id="130"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B748F90" w14:textId="3B6C80D7" w:rsidR="002B3794" w:rsidRPr="00A54C0B" w:rsidDel="00892738" w:rsidRDefault="002B3794" w:rsidP="003E13B6">
            <w:pPr>
              <w:spacing w:after="0" w:line="240" w:lineRule="auto"/>
              <w:rPr>
                <w:del w:id="131" w:author="XKLL" w:date="2020-08-24T12:40:00Z"/>
                <w:rFonts w:ascii="Times New Roman" w:eastAsia="Times New Roman" w:hAnsi="Times New Roman" w:cs="Times New Roman"/>
                <w:b/>
                <w:bCs/>
                <w:color w:val="000000"/>
                <w:sz w:val="18"/>
                <w:szCs w:val="18"/>
                <w:lang w:eastAsia="zh-CN"/>
              </w:rPr>
            </w:pPr>
            <w:del w:id="13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1B45DDB" w14:textId="6CE68CAC" w:rsidR="002B3794" w:rsidRPr="00A54C0B" w:rsidDel="00892738" w:rsidRDefault="002B3794" w:rsidP="003E13B6">
            <w:pPr>
              <w:spacing w:after="0" w:line="240" w:lineRule="auto"/>
              <w:rPr>
                <w:del w:id="133" w:author="XKLL" w:date="2020-08-24T12:40:00Z"/>
                <w:rFonts w:ascii="Times New Roman" w:eastAsia="Times New Roman" w:hAnsi="Times New Roman" w:cs="Times New Roman"/>
                <w:b/>
                <w:bCs/>
                <w:color w:val="000000"/>
                <w:sz w:val="18"/>
                <w:szCs w:val="18"/>
                <w:lang w:eastAsia="zh-CN"/>
              </w:rPr>
            </w:pPr>
            <w:del w:id="134" w:author="XKLL" w:date="2020-08-24T12:40:00Z">
              <w:r w:rsidRPr="00A54C0B" w:rsidDel="00892738">
                <w:rPr>
                  <w:rFonts w:ascii="Times New Roman" w:eastAsia="Times New Roman" w:hAnsi="Times New Roman" w:cs="Times New Roman"/>
                  <w:b/>
                  <w:bCs/>
                  <w:color w:val="000000"/>
                  <w:sz w:val="18"/>
                  <w:szCs w:val="18"/>
                  <w:lang w:eastAsia="zh-CN"/>
                </w:rPr>
                <w:delText>Conv/FCEV</w:delText>
              </w:r>
            </w:del>
          </w:p>
        </w:tc>
      </w:tr>
      <w:tr w:rsidR="002B3794" w:rsidRPr="00A54C0B" w:rsidDel="00892738" w14:paraId="6E782CC3" w14:textId="3C10B7F2" w:rsidTr="00A54C0B">
        <w:trPr>
          <w:trHeight w:val="270"/>
          <w:del w:id="135"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732D6C4E" w14:textId="060C145C" w:rsidR="002B3794" w:rsidRPr="00A54C0B" w:rsidDel="00892738" w:rsidRDefault="002B3794" w:rsidP="003E13B6">
            <w:pPr>
              <w:spacing w:after="0" w:line="240" w:lineRule="auto"/>
              <w:rPr>
                <w:del w:id="136" w:author="XKLL" w:date="2020-08-24T12:40:00Z"/>
                <w:rFonts w:ascii="Times New Roman" w:eastAsia="Times New Roman" w:hAnsi="Times New Roman" w:cs="Times New Roman"/>
                <w:b/>
                <w:bCs/>
                <w:color w:val="FFFFFF"/>
                <w:sz w:val="18"/>
                <w:szCs w:val="18"/>
                <w:lang w:eastAsia="zh-CN"/>
              </w:rPr>
            </w:pPr>
            <w:del w:id="137" w:author="XKLL" w:date="2020-08-24T12:40:00Z">
              <w:r w:rsidRPr="00A54C0B" w:rsidDel="00892738">
                <w:rPr>
                  <w:rFonts w:ascii="Times New Roman" w:eastAsia="Times New Roman" w:hAnsi="Times New Roman" w:cs="Times New Roman"/>
                  <w:b/>
                  <w:bCs/>
                  <w:color w:val="FFFFFF"/>
                  <w:sz w:val="18"/>
                  <w:szCs w:val="18"/>
                  <w:lang w:eastAsia="zh-CN"/>
                </w:rPr>
                <w:delText>Crane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0A0D071" w14:textId="7AE8AD08" w:rsidR="002B3794" w:rsidRPr="00A54C0B" w:rsidDel="00892738" w:rsidRDefault="002B3794" w:rsidP="003E13B6">
            <w:pPr>
              <w:spacing w:after="0" w:line="240" w:lineRule="auto"/>
              <w:rPr>
                <w:del w:id="138" w:author="XKLL" w:date="2020-08-24T12:40:00Z"/>
                <w:rFonts w:ascii="Times New Roman" w:eastAsia="Times New Roman" w:hAnsi="Times New Roman" w:cs="Times New Roman"/>
                <w:b/>
                <w:bCs/>
                <w:color w:val="000000"/>
                <w:sz w:val="18"/>
                <w:szCs w:val="18"/>
                <w:lang w:eastAsia="zh-CN"/>
              </w:rPr>
            </w:pPr>
            <w:del w:id="139"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4694C4E" w14:textId="63BBFC5E" w:rsidR="002B3794" w:rsidRPr="00A54C0B" w:rsidDel="00892738" w:rsidRDefault="002B3794" w:rsidP="003E13B6">
            <w:pPr>
              <w:spacing w:after="0" w:line="240" w:lineRule="auto"/>
              <w:rPr>
                <w:del w:id="140" w:author="XKLL" w:date="2020-08-24T12:40:00Z"/>
                <w:rFonts w:ascii="Times New Roman" w:eastAsia="Times New Roman" w:hAnsi="Times New Roman" w:cs="Times New Roman"/>
                <w:b/>
                <w:bCs/>
                <w:color w:val="000000"/>
                <w:sz w:val="18"/>
                <w:szCs w:val="18"/>
                <w:lang w:eastAsia="zh-CN"/>
              </w:rPr>
            </w:pPr>
            <w:del w:id="14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6A10A39" w14:textId="13B7D56F" w:rsidR="002B3794" w:rsidRPr="00A54C0B" w:rsidDel="00892738" w:rsidRDefault="002B3794" w:rsidP="003E13B6">
            <w:pPr>
              <w:spacing w:after="0" w:line="240" w:lineRule="auto"/>
              <w:rPr>
                <w:del w:id="142" w:author="XKLL" w:date="2020-08-24T12:40:00Z"/>
                <w:rFonts w:ascii="Times New Roman" w:eastAsia="Times New Roman" w:hAnsi="Times New Roman" w:cs="Times New Roman"/>
                <w:b/>
                <w:bCs/>
                <w:color w:val="000000"/>
                <w:sz w:val="18"/>
                <w:szCs w:val="18"/>
                <w:lang w:eastAsia="zh-CN"/>
              </w:rPr>
            </w:pPr>
            <w:del w:id="14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1B122E43" w14:textId="6D1A12E0" w:rsidR="002B3794" w:rsidRPr="00A54C0B" w:rsidDel="00892738" w:rsidRDefault="002B3794" w:rsidP="003E13B6">
            <w:pPr>
              <w:spacing w:after="0" w:line="240" w:lineRule="auto"/>
              <w:rPr>
                <w:del w:id="144" w:author="XKLL" w:date="2020-08-24T12:40:00Z"/>
                <w:rFonts w:ascii="Times New Roman" w:eastAsia="Times New Roman" w:hAnsi="Times New Roman" w:cs="Times New Roman"/>
                <w:b/>
                <w:bCs/>
                <w:color w:val="000000"/>
                <w:sz w:val="18"/>
                <w:szCs w:val="18"/>
                <w:lang w:eastAsia="zh-CN"/>
              </w:rPr>
            </w:pPr>
            <w:del w:id="145"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3857611" w14:textId="3AC8F4ED" w:rsidR="002B3794" w:rsidRPr="00A54C0B" w:rsidDel="00892738" w:rsidRDefault="002B3794" w:rsidP="003E13B6">
            <w:pPr>
              <w:spacing w:after="0" w:line="240" w:lineRule="auto"/>
              <w:rPr>
                <w:del w:id="146" w:author="XKLL" w:date="2020-08-24T12:40:00Z"/>
                <w:rFonts w:ascii="Times New Roman" w:eastAsia="Times New Roman" w:hAnsi="Times New Roman" w:cs="Times New Roman"/>
                <w:b/>
                <w:bCs/>
                <w:color w:val="000000"/>
                <w:sz w:val="18"/>
                <w:szCs w:val="18"/>
                <w:lang w:eastAsia="zh-CN"/>
              </w:rPr>
            </w:pPr>
            <w:del w:id="147"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20F26B8" w14:textId="3745DF56" w:rsidR="002B3794" w:rsidRPr="00A54C0B" w:rsidDel="00892738" w:rsidRDefault="002B3794" w:rsidP="003E13B6">
            <w:pPr>
              <w:spacing w:after="0" w:line="240" w:lineRule="auto"/>
              <w:rPr>
                <w:del w:id="148" w:author="XKLL" w:date="2020-08-24T12:40:00Z"/>
                <w:rFonts w:ascii="Times New Roman" w:eastAsia="Times New Roman" w:hAnsi="Times New Roman" w:cs="Times New Roman"/>
                <w:b/>
                <w:bCs/>
                <w:color w:val="000000"/>
                <w:sz w:val="18"/>
                <w:szCs w:val="18"/>
                <w:lang w:eastAsia="zh-CN"/>
              </w:rPr>
            </w:pPr>
            <w:del w:id="149"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A4D31B1" w14:textId="22D40D58" w:rsidR="002B3794" w:rsidRPr="00A54C0B" w:rsidDel="00892738" w:rsidRDefault="002B3794" w:rsidP="003E13B6">
            <w:pPr>
              <w:spacing w:after="0" w:line="240" w:lineRule="auto"/>
              <w:rPr>
                <w:del w:id="150" w:author="XKLL" w:date="2020-08-24T12:40:00Z"/>
                <w:rFonts w:ascii="Times New Roman" w:eastAsia="Times New Roman" w:hAnsi="Times New Roman" w:cs="Times New Roman"/>
                <w:b/>
                <w:bCs/>
                <w:color w:val="000000"/>
                <w:sz w:val="18"/>
                <w:szCs w:val="18"/>
                <w:lang w:eastAsia="zh-CN"/>
              </w:rPr>
            </w:pPr>
            <w:del w:id="151"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60EA6DCC" w14:textId="46423BC1" w:rsidTr="00A54C0B">
        <w:trPr>
          <w:trHeight w:val="270"/>
          <w:del w:id="152"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135A3066" w14:textId="4C5F5A41" w:rsidR="002B3794" w:rsidRPr="00A54C0B" w:rsidDel="00892738" w:rsidRDefault="002B3794" w:rsidP="003E13B6">
            <w:pPr>
              <w:spacing w:after="0" w:line="240" w:lineRule="auto"/>
              <w:rPr>
                <w:del w:id="153" w:author="XKLL" w:date="2020-08-24T12:40:00Z"/>
                <w:rFonts w:ascii="Times New Roman" w:eastAsia="Times New Roman" w:hAnsi="Times New Roman" w:cs="Times New Roman"/>
                <w:b/>
                <w:bCs/>
                <w:color w:val="FFFFFF"/>
                <w:sz w:val="18"/>
                <w:szCs w:val="18"/>
                <w:lang w:eastAsia="zh-CN"/>
              </w:rPr>
            </w:pPr>
            <w:del w:id="154" w:author="XKLL" w:date="2020-08-24T12:40:00Z">
              <w:r w:rsidRPr="00A54C0B" w:rsidDel="00892738">
                <w:rPr>
                  <w:rFonts w:ascii="Times New Roman" w:eastAsia="Times New Roman" w:hAnsi="Times New Roman" w:cs="Times New Roman"/>
                  <w:b/>
                  <w:bCs/>
                  <w:color w:val="FFFFFF"/>
                  <w:sz w:val="18"/>
                  <w:szCs w:val="18"/>
                  <w:lang w:eastAsia="zh-CN"/>
                </w:rPr>
                <w:delText>Curtainside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5FF80C4" w14:textId="50AAA630" w:rsidR="002B3794" w:rsidRPr="00A54C0B" w:rsidDel="00892738" w:rsidRDefault="002B3794" w:rsidP="003E13B6">
            <w:pPr>
              <w:spacing w:after="0" w:line="240" w:lineRule="auto"/>
              <w:rPr>
                <w:del w:id="155" w:author="XKLL" w:date="2020-08-24T12:40:00Z"/>
                <w:rFonts w:ascii="Times New Roman" w:eastAsia="Times New Roman" w:hAnsi="Times New Roman" w:cs="Times New Roman"/>
                <w:b/>
                <w:bCs/>
                <w:color w:val="000000"/>
                <w:sz w:val="18"/>
                <w:szCs w:val="18"/>
                <w:lang w:eastAsia="zh-CN"/>
              </w:rPr>
            </w:pPr>
            <w:del w:id="156"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5FB8C29" w14:textId="1A887388" w:rsidR="002B3794" w:rsidRPr="00A54C0B" w:rsidDel="00892738" w:rsidRDefault="002B3794" w:rsidP="003E13B6">
            <w:pPr>
              <w:spacing w:after="0" w:line="240" w:lineRule="auto"/>
              <w:rPr>
                <w:del w:id="157" w:author="XKLL" w:date="2020-08-24T12:40:00Z"/>
                <w:rFonts w:ascii="Times New Roman" w:eastAsia="Times New Roman" w:hAnsi="Times New Roman" w:cs="Times New Roman"/>
                <w:b/>
                <w:bCs/>
                <w:color w:val="000000"/>
                <w:sz w:val="18"/>
                <w:szCs w:val="18"/>
                <w:lang w:eastAsia="zh-CN"/>
              </w:rPr>
            </w:pPr>
            <w:del w:id="158"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E3CDA23" w14:textId="3F621132" w:rsidR="002B3794" w:rsidRPr="00A54C0B" w:rsidDel="00892738" w:rsidRDefault="002B3794" w:rsidP="003E13B6">
            <w:pPr>
              <w:spacing w:after="0" w:line="240" w:lineRule="auto"/>
              <w:rPr>
                <w:del w:id="159" w:author="XKLL" w:date="2020-08-24T12:40:00Z"/>
                <w:rFonts w:ascii="Times New Roman" w:eastAsia="Times New Roman" w:hAnsi="Times New Roman" w:cs="Times New Roman"/>
                <w:b/>
                <w:bCs/>
                <w:color w:val="000000"/>
                <w:sz w:val="18"/>
                <w:szCs w:val="18"/>
                <w:lang w:eastAsia="zh-CN"/>
              </w:rPr>
            </w:pPr>
            <w:del w:id="160"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4F893101" w14:textId="4E63DC2D" w:rsidR="002B3794" w:rsidRPr="00A54C0B" w:rsidDel="00892738" w:rsidRDefault="002B3794" w:rsidP="003E13B6">
            <w:pPr>
              <w:spacing w:after="0" w:line="240" w:lineRule="auto"/>
              <w:rPr>
                <w:del w:id="161" w:author="XKLL" w:date="2020-08-24T12:40:00Z"/>
                <w:rFonts w:ascii="Times New Roman" w:eastAsia="Times New Roman" w:hAnsi="Times New Roman" w:cs="Times New Roman"/>
                <w:b/>
                <w:bCs/>
                <w:color w:val="000000"/>
                <w:sz w:val="18"/>
                <w:szCs w:val="18"/>
                <w:lang w:eastAsia="zh-CN"/>
              </w:rPr>
            </w:pPr>
            <w:del w:id="16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D29C75B" w14:textId="42EF3E9C" w:rsidR="002B3794" w:rsidRPr="00A54C0B" w:rsidDel="00892738" w:rsidRDefault="002B3794" w:rsidP="003E13B6">
            <w:pPr>
              <w:spacing w:after="0" w:line="240" w:lineRule="auto"/>
              <w:rPr>
                <w:del w:id="163" w:author="XKLL" w:date="2020-08-24T12:40:00Z"/>
                <w:rFonts w:ascii="Times New Roman" w:eastAsia="Times New Roman" w:hAnsi="Times New Roman" w:cs="Times New Roman"/>
                <w:b/>
                <w:bCs/>
                <w:color w:val="000000"/>
                <w:sz w:val="18"/>
                <w:szCs w:val="18"/>
                <w:lang w:eastAsia="zh-CN"/>
              </w:rPr>
            </w:pPr>
            <w:del w:id="164"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6D1DFA7" w14:textId="49C524C7" w:rsidR="002B3794" w:rsidRPr="00A54C0B" w:rsidDel="00892738" w:rsidRDefault="002B3794" w:rsidP="003E13B6">
            <w:pPr>
              <w:spacing w:after="0" w:line="240" w:lineRule="auto"/>
              <w:rPr>
                <w:del w:id="165" w:author="XKLL" w:date="2020-08-24T12:40:00Z"/>
                <w:rFonts w:ascii="Times New Roman" w:eastAsia="Times New Roman" w:hAnsi="Times New Roman" w:cs="Times New Roman"/>
                <w:b/>
                <w:bCs/>
                <w:color w:val="000000"/>
                <w:sz w:val="18"/>
                <w:szCs w:val="18"/>
                <w:lang w:eastAsia="zh-CN"/>
              </w:rPr>
            </w:pPr>
            <w:del w:id="166"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C7DCB3B" w14:textId="223E2C9D" w:rsidR="002B3794" w:rsidRPr="00A54C0B" w:rsidDel="00892738" w:rsidRDefault="002B3794" w:rsidP="003E13B6">
            <w:pPr>
              <w:spacing w:after="0" w:line="240" w:lineRule="auto"/>
              <w:rPr>
                <w:del w:id="167" w:author="XKLL" w:date="2020-08-24T12:40:00Z"/>
                <w:rFonts w:ascii="Times New Roman" w:eastAsia="Times New Roman" w:hAnsi="Times New Roman" w:cs="Times New Roman"/>
                <w:b/>
                <w:bCs/>
                <w:color w:val="000000"/>
                <w:sz w:val="18"/>
                <w:szCs w:val="18"/>
                <w:lang w:eastAsia="zh-CN"/>
              </w:rPr>
            </w:pPr>
            <w:del w:id="168"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02240AB2" w14:textId="22C1E9EA" w:rsidTr="00A54C0B">
        <w:trPr>
          <w:trHeight w:val="270"/>
          <w:del w:id="169"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1C83235F" w14:textId="440E0513" w:rsidR="002B3794" w:rsidRPr="00A54C0B" w:rsidDel="00892738" w:rsidRDefault="002B3794" w:rsidP="003E13B6">
            <w:pPr>
              <w:spacing w:after="0" w:line="240" w:lineRule="auto"/>
              <w:rPr>
                <w:del w:id="170" w:author="XKLL" w:date="2020-08-24T12:40:00Z"/>
                <w:rFonts w:ascii="Times New Roman" w:eastAsia="Times New Roman" w:hAnsi="Times New Roman" w:cs="Times New Roman"/>
                <w:b/>
                <w:bCs/>
                <w:color w:val="FFFFFF"/>
                <w:sz w:val="18"/>
                <w:szCs w:val="18"/>
                <w:lang w:eastAsia="zh-CN"/>
              </w:rPr>
            </w:pPr>
            <w:del w:id="171" w:author="XKLL" w:date="2020-08-24T12:40:00Z">
              <w:r w:rsidRPr="00A54C0B" w:rsidDel="00892738">
                <w:rPr>
                  <w:rFonts w:ascii="Times New Roman" w:eastAsia="Times New Roman" w:hAnsi="Times New Roman" w:cs="Times New Roman"/>
                  <w:b/>
                  <w:bCs/>
                  <w:color w:val="FFFFFF"/>
                  <w:sz w:val="18"/>
                  <w:szCs w:val="18"/>
                  <w:lang w:eastAsia="zh-CN"/>
                </w:rPr>
                <w:delText>Dump</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DF0BB71" w14:textId="4A2F4859" w:rsidR="002B3794" w:rsidRPr="00A54C0B" w:rsidDel="00892738" w:rsidRDefault="002B3794" w:rsidP="003E13B6">
            <w:pPr>
              <w:spacing w:after="0" w:line="240" w:lineRule="auto"/>
              <w:rPr>
                <w:del w:id="172" w:author="XKLL" w:date="2020-08-24T12:40:00Z"/>
                <w:rFonts w:ascii="Times New Roman" w:eastAsia="Times New Roman" w:hAnsi="Times New Roman" w:cs="Times New Roman"/>
                <w:b/>
                <w:bCs/>
                <w:color w:val="000000"/>
                <w:sz w:val="18"/>
                <w:szCs w:val="18"/>
                <w:lang w:eastAsia="zh-CN"/>
              </w:rPr>
            </w:pPr>
            <w:del w:id="173"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753C647" w14:textId="359CA60E" w:rsidR="002B3794" w:rsidRPr="00A54C0B" w:rsidDel="00892738" w:rsidRDefault="002B3794" w:rsidP="003E13B6">
            <w:pPr>
              <w:spacing w:after="0" w:line="240" w:lineRule="auto"/>
              <w:rPr>
                <w:del w:id="174" w:author="XKLL" w:date="2020-08-24T12:40:00Z"/>
                <w:rFonts w:ascii="Times New Roman" w:eastAsia="Times New Roman" w:hAnsi="Times New Roman" w:cs="Times New Roman"/>
                <w:b/>
                <w:bCs/>
                <w:color w:val="000000"/>
                <w:sz w:val="18"/>
                <w:szCs w:val="18"/>
                <w:lang w:eastAsia="zh-CN"/>
              </w:rPr>
            </w:pPr>
            <w:del w:id="175"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3EA5EBE" w14:textId="3E05AD91" w:rsidR="002B3794" w:rsidRPr="00A54C0B" w:rsidDel="00892738" w:rsidRDefault="002B3794" w:rsidP="003E13B6">
            <w:pPr>
              <w:spacing w:after="0" w:line="240" w:lineRule="auto"/>
              <w:rPr>
                <w:del w:id="176" w:author="XKLL" w:date="2020-08-24T12:40:00Z"/>
                <w:rFonts w:ascii="Times New Roman" w:eastAsia="Times New Roman" w:hAnsi="Times New Roman" w:cs="Times New Roman"/>
                <w:b/>
                <w:bCs/>
                <w:color w:val="000000"/>
                <w:sz w:val="18"/>
                <w:szCs w:val="18"/>
                <w:lang w:eastAsia="zh-CN"/>
              </w:rPr>
            </w:pPr>
            <w:del w:id="177"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01418DC6" w14:textId="0D6C02EC" w:rsidR="002B3794" w:rsidRPr="00A54C0B" w:rsidDel="00892738" w:rsidRDefault="002B3794" w:rsidP="003E13B6">
            <w:pPr>
              <w:spacing w:after="0" w:line="240" w:lineRule="auto"/>
              <w:rPr>
                <w:del w:id="178" w:author="XKLL" w:date="2020-08-24T12:40:00Z"/>
                <w:rFonts w:ascii="Times New Roman" w:eastAsia="Times New Roman" w:hAnsi="Times New Roman" w:cs="Times New Roman"/>
                <w:b/>
                <w:bCs/>
                <w:color w:val="000000"/>
                <w:sz w:val="18"/>
                <w:szCs w:val="18"/>
                <w:lang w:eastAsia="zh-CN"/>
              </w:rPr>
            </w:pPr>
            <w:del w:id="179"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AE88406" w14:textId="665B05A1" w:rsidR="002B3794" w:rsidRPr="00A54C0B" w:rsidDel="00892738" w:rsidRDefault="002B3794" w:rsidP="003E13B6">
            <w:pPr>
              <w:spacing w:after="0" w:line="240" w:lineRule="auto"/>
              <w:rPr>
                <w:del w:id="180" w:author="XKLL" w:date="2020-08-24T12:40:00Z"/>
                <w:rFonts w:ascii="Times New Roman" w:eastAsia="Times New Roman" w:hAnsi="Times New Roman" w:cs="Times New Roman"/>
                <w:b/>
                <w:bCs/>
                <w:color w:val="000000"/>
                <w:sz w:val="18"/>
                <w:szCs w:val="18"/>
                <w:lang w:eastAsia="zh-CN"/>
              </w:rPr>
            </w:pPr>
            <w:del w:id="181"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51DC2A1" w14:textId="40F159FF" w:rsidR="002B3794" w:rsidRPr="00A54C0B" w:rsidDel="00892738" w:rsidRDefault="002B3794" w:rsidP="003E13B6">
            <w:pPr>
              <w:spacing w:after="0" w:line="240" w:lineRule="auto"/>
              <w:rPr>
                <w:del w:id="182" w:author="XKLL" w:date="2020-08-24T12:40:00Z"/>
                <w:rFonts w:ascii="Times New Roman" w:eastAsia="Times New Roman" w:hAnsi="Times New Roman" w:cs="Times New Roman"/>
                <w:b/>
                <w:bCs/>
                <w:color w:val="000000"/>
                <w:sz w:val="18"/>
                <w:szCs w:val="18"/>
                <w:lang w:eastAsia="zh-CN"/>
              </w:rPr>
            </w:pPr>
            <w:del w:id="183"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1C087BB" w14:textId="246DC8ED" w:rsidR="002B3794" w:rsidRPr="00A54C0B" w:rsidDel="00892738" w:rsidRDefault="002B3794" w:rsidP="003E13B6">
            <w:pPr>
              <w:spacing w:after="0" w:line="240" w:lineRule="auto"/>
              <w:rPr>
                <w:del w:id="184" w:author="XKLL" w:date="2020-08-24T12:40:00Z"/>
                <w:rFonts w:ascii="Times New Roman" w:eastAsia="Times New Roman" w:hAnsi="Times New Roman" w:cs="Times New Roman"/>
                <w:b/>
                <w:bCs/>
                <w:color w:val="000000"/>
                <w:sz w:val="18"/>
                <w:szCs w:val="18"/>
                <w:lang w:eastAsia="zh-CN"/>
              </w:rPr>
            </w:pPr>
            <w:del w:id="185"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2C111F19" w14:textId="2325F060" w:rsidTr="00A54C0B">
        <w:trPr>
          <w:trHeight w:val="270"/>
          <w:del w:id="186"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3BBB0896" w14:textId="61BEB334" w:rsidR="002B3794" w:rsidRPr="00A54C0B" w:rsidDel="00892738" w:rsidRDefault="002B3794" w:rsidP="003E13B6">
            <w:pPr>
              <w:spacing w:after="0" w:line="240" w:lineRule="auto"/>
              <w:rPr>
                <w:del w:id="187" w:author="XKLL" w:date="2020-08-24T12:40:00Z"/>
                <w:rFonts w:ascii="Times New Roman" w:eastAsia="Times New Roman" w:hAnsi="Times New Roman" w:cs="Times New Roman"/>
                <w:b/>
                <w:bCs/>
                <w:color w:val="FFFFFF"/>
                <w:sz w:val="18"/>
                <w:szCs w:val="18"/>
                <w:lang w:eastAsia="zh-CN"/>
              </w:rPr>
            </w:pPr>
            <w:del w:id="188" w:author="XKLL" w:date="2020-08-24T12:40:00Z">
              <w:r w:rsidRPr="00A54C0B" w:rsidDel="00892738">
                <w:rPr>
                  <w:rFonts w:ascii="Times New Roman" w:eastAsia="Times New Roman" w:hAnsi="Times New Roman" w:cs="Times New Roman"/>
                  <w:b/>
                  <w:bCs/>
                  <w:color w:val="FFFFFF"/>
                  <w:sz w:val="18"/>
                  <w:szCs w:val="18"/>
                  <w:lang w:eastAsia="zh-CN"/>
                </w:rPr>
                <w:delText>Delivery Truck</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14525A2" w14:textId="182413A2" w:rsidR="002B3794" w:rsidRPr="00A54C0B" w:rsidDel="00892738" w:rsidRDefault="002B3794" w:rsidP="003E13B6">
            <w:pPr>
              <w:spacing w:after="0" w:line="240" w:lineRule="auto"/>
              <w:rPr>
                <w:del w:id="189" w:author="XKLL" w:date="2020-08-24T12:40:00Z"/>
                <w:rFonts w:ascii="Times New Roman" w:eastAsia="Times New Roman" w:hAnsi="Times New Roman" w:cs="Times New Roman"/>
                <w:b/>
                <w:bCs/>
                <w:color w:val="000000"/>
                <w:sz w:val="18"/>
                <w:szCs w:val="18"/>
                <w:lang w:eastAsia="zh-CN"/>
              </w:rPr>
            </w:pPr>
            <w:del w:id="19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4C178BE" w14:textId="3AFAC2CA" w:rsidR="002B3794" w:rsidRPr="00A54C0B" w:rsidDel="00892738" w:rsidRDefault="002B3794" w:rsidP="003E13B6">
            <w:pPr>
              <w:spacing w:after="0" w:line="240" w:lineRule="auto"/>
              <w:rPr>
                <w:del w:id="191" w:author="XKLL" w:date="2020-08-24T12:40:00Z"/>
                <w:rFonts w:ascii="Times New Roman" w:eastAsia="Times New Roman" w:hAnsi="Times New Roman" w:cs="Times New Roman"/>
                <w:b/>
                <w:bCs/>
                <w:color w:val="000000"/>
                <w:sz w:val="18"/>
                <w:szCs w:val="18"/>
                <w:lang w:eastAsia="zh-CN"/>
              </w:rPr>
            </w:pPr>
            <w:del w:id="19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D41D00A" w14:textId="0B17982E" w:rsidR="002B3794" w:rsidRPr="00A54C0B" w:rsidDel="00892738" w:rsidRDefault="002B3794" w:rsidP="003E13B6">
            <w:pPr>
              <w:spacing w:after="0" w:line="240" w:lineRule="auto"/>
              <w:rPr>
                <w:del w:id="193" w:author="XKLL" w:date="2020-08-24T12:40:00Z"/>
                <w:rFonts w:ascii="Times New Roman" w:eastAsia="Times New Roman" w:hAnsi="Times New Roman" w:cs="Times New Roman"/>
                <w:b/>
                <w:bCs/>
                <w:color w:val="000000"/>
                <w:sz w:val="18"/>
                <w:szCs w:val="18"/>
                <w:lang w:eastAsia="zh-CN"/>
              </w:rPr>
            </w:pPr>
            <w:del w:id="19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50D6E041" w14:textId="63BCC4E2" w:rsidR="002B3794" w:rsidRPr="00A54C0B" w:rsidDel="00892738" w:rsidRDefault="002B3794" w:rsidP="003E13B6">
            <w:pPr>
              <w:spacing w:after="0" w:line="240" w:lineRule="auto"/>
              <w:rPr>
                <w:del w:id="195" w:author="XKLL" w:date="2020-08-24T12:40:00Z"/>
                <w:rFonts w:ascii="Times New Roman" w:eastAsia="Times New Roman" w:hAnsi="Times New Roman" w:cs="Times New Roman"/>
                <w:b/>
                <w:bCs/>
                <w:color w:val="000000"/>
                <w:sz w:val="18"/>
                <w:szCs w:val="18"/>
                <w:lang w:eastAsia="zh-CN"/>
              </w:rPr>
            </w:pPr>
            <w:del w:id="19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E660889" w14:textId="533A42D7" w:rsidR="002B3794" w:rsidRPr="00A54C0B" w:rsidDel="00892738" w:rsidRDefault="002B3794" w:rsidP="003E13B6">
            <w:pPr>
              <w:spacing w:after="0" w:line="240" w:lineRule="auto"/>
              <w:rPr>
                <w:del w:id="197" w:author="XKLL" w:date="2020-08-24T12:40:00Z"/>
                <w:rFonts w:ascii="Times New Roman" w:eastAsia="Times New Roman" w:hAnsi="Times New Roman" w:cs="Times New Roman"/>
                <w:b/>
                <w:bCs/>
                <w:color w:val="000000"/>
                <w:sz w:val="18"/>
                <w:szCs w:val="18"/>
                <w:lang w:eastAsia="zh-CN"/>
              </w:rPr>
            </w:pPr>
            <w:del w:id="19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B625154" w14:textId="47A1B127" w:rsidR="002B3794" w:rsidRPr="00A54C0B" w:rsidDel="00892738" w:rsidRDefault="002B3794" w:rsidP="003E13B6">
            <w:pPr>
              <w:spacing w:after="0" w:line="240" w:lineRule="auto"/>
              <w:rPr>
                <w:del w:id="199" w:author="XKLL" w:date="2020-08-24T12:40:00Z"/>
                <w:rFonts w:ascii="Times New Roman" w:eastAsia="Times New Roman" w:hAnsi="Times New Roman" w:cs="Times New Roman"/>
                <w:b/>
                <w:bCs/>
                <w:color w:val="000000"/>
                <w:sz w:val="18"/>
                <w:szCs w:val="18"/>
                <w:lang w:eastAsia="zh-CN"/>
              </w:rPr>
            </w:pPr>
            <w:del w:id="200" w:author="XKLL" w:date="2020-08-24T12:40:00Z">
              <w:r w:rsidRPr="00A54C0B" w:rsidDel="00892738">
                <w:rPr>
                  <w:rFonts w:ascii="Times New Roman" w:eastAsia="Times New Roman" w:hAnsi="Times New Roman" w:cs="Times New Roman"/>
                  <w:b/>
                  <w:bCs/>
                  <w:color w:val="000000"/>
                  <w:sz w:val="18"/>
                  <w:szCs w:val="18"/>
                  <w:lang w:eastAsia="zh-CN"/>
                </w:rPr>
                <w:delText>Conv/PHEV/BEV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5D6CA06" w14:textId="61555EE2" w:rsidR="002B3794" w:rsidRPr="00A54C0B" w:rsidDel="00892738" w:rsidRDefault="002B3794" w:rsidP="003E13B6">
            <w:pPr>
              <w:spacing w:after="0" w:line="240" w:lineRule="auto"/>
              <w:rPr>
                <w:del w:id="201" w:author="XKLL" w:date="2020-08-24T12:40:00Z"/>
                <w:rFonts w:ascii="Times New Roman" w:eastAsia="Times New Roman" w:hAnsi="Times New Roman" w:cs="Times New Roman"/>
                <w:b/>
                <w:bCs/>
                <w:color w:val="000000"/>
                <w:sz w:val="18"/>
                <w:szCs w:val="18"/>
                <w:lang w:eastAsia="zh-CN"/>
              </w:rPr>
            </w:pPr>
            <w:del w:id="20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7F29C293" w14:textId="034388E3" w:rsidTr="00A54C0B">
        <w:trPr>
          <w:trHeight w:val="270"/>
          <w:del w:id="203"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27E2D089" w14:textId="0046EB31" w:rsidR="002B3794" w:rsidRPr="00A54C0B" w:rsidDel="00892738" w:rsidRDefault="002B3794" w:rsidP="003E13B6">
            <w:pPr>
              <w:spacing w:after="0" w:line="240" w:lineRule="auto"/>
              <w:rPr>
                <w:del w:id="204" w:author="XKLL" w:date="2020-08-24T12:40:00Z"/>
                <w:rFonts w:ascii="Times New Roman" w:eastAsia="Times New Roman" w:hAnsi="Times New Roman" w:cs="Times New Roman"/>
                <w:b/>
                <w:bCs/>
                <w:color w:val="FFFFFF"/>
                <w:sz w:val="18"/>
                <w:szCs w:val="18"/>
                <w:lang w:eastAsia="zh-CN"/>
              </w:rPr>
            </w:pPr>
            <w:del w:id="205" w:author="XKLL" w:date="2020-08-24T12:40:00Z">
              <w:r w:rsidRPr="00A54C0B" w:rsidDel="00892738">
                <w:rPr>
                  <w:rFonts w:ascii="Times New Roman" w:eastAsia="Times New Roman" w:hAnsi="Times New Roman" w:cs="Times New Roman"/>
                  <w:b/>
                  <w:bCs/>
                  <w:color w:val="FFFFFF"/>
                  <w:sz w:val="18"/>
                  <w:szCs w:val="18"/>
                  <w:lang w:eastAsia="zh-CN"/>
                </w:rPr>
                <w:delText>Food Delivery Truck</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366D210" w14:textId="5532F040" w:rsidR="002B3794" w:rsidRPr="00A54C0B" w:rsidDel="00892738" w:rsidRDefault="002B3794" w:rsidP="003E13B6">
            <w:pPr>
              <w:spacing w:after="0" w:line="240" w:lineRule="auto"/>
              <w:rPr>
                <w:del w:id="206" w:author="XKLL" w:date="2020-08-24T12:40:00Z"/>
                <w:rFonts w:ascii="Times New Roman" w:eastAsia="Times New Roman" w:hAnsi="Times New Roman" w:cs="Times New Roman"/>
                <w:b/>
                <w:bCs/>
                <w:color w:val="000000"/>
                <w:sz w:val="18"/>
                <w:szCs w:val="18"/>
                <w:lang w:eastAsia="zh-CN"/>
              </w:rPr>
            </w:pPr>
            <w:del w:id="20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A9595CA" w14:textId="5A817A9E" w:rsidR="002B3794" w:rsidRPr="00A54C0B" w:rsidDel="00892738" w:rsidRDefault="002B3794" w:rsidP="003E13B6">
            <w:pPr>
              <w:spacing w:after="0" w:line="240" w:lineRule="auto"/>
              <w:rPr>
                <w:del w:id="208" w:author="XKLL" w:date="2020-08-24T12:40:00Z"/>
                <w:rFonts w:ascii="Times New Roman" w:eastAsia="Times New Roman" w:hAnsi="Times New Roman" w:cs="Times New Roman"/>
                <w:b/>
                <w:bCs/>
                <w:color w:val="000000"/>
                <w:sz w:val="18"/>
                <w:szCs w:val="18"/>
                <w:lang w:eastAsia="zh-CN"/>
              </w:rPr>
            </w:pPr>
            <w:del w:id="209" w:author="XKLL" w:date="2020-08-24T12:40:00Z">
              <w:r w:rsidRPr="00A54C0B" w:rsidDel="00892738">
                <w:rPr>
                  <w:rFonts w:ascii="Times New Roman" w:eastAsia="Times New Roman" w:hAnsi="Times New Roman" w:cs="Times New Roman"/>
                  <w:b/>
                  <w:bCs/>
                  <w:color w:val="000000"/>
                  <w:sz w:val="18"/>
                  <w:szCs w:val="18"/>
                  <w:lang w:eastAsia="zh-CN"/>
                </w:rPr>
                <w:delText>Conv/BEV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7A04864" w14:textId="109B6546" w:rsidR="002B3794" w:rsidRPr="00A54C0B" w:rsidDel="00892738" w:rsidRDefault="002B3794" w:rsidP="003E13B6">
            <w:pPr>
              <w:spacing w:after="0" w:line="240" w:lineRule="auto"/>
              <w:rPr>
                <w:del w:id="210" w:author="XKLL" w:date="2020-08-24T12:40:00Z"/>
                <w:rFonts w:ascii="Times New Roman" w:eastAsia="Times New Roman" w:hAnsi="Times New Roman" w:cs="Times New Roman"/>
                <w:b/>
                <w:bCs/>
                <w:color w:val="000000"/>
                <w:sz w:val="18"/>
                <w:szCs w:val="18"/>
                <w:lang w:eastAsia="zh-CN"/>
              </w:rPr>
            </w:pPr>
            <w:del w:id="21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1B05EE49" w14:textId="046E9A84" w:rsidR="002B3794" w:rsidRPr="00A54C0B" w:rsidDel="00892738" w:rsidRDefault="002B3794" w:rsidP="003E13B6">
            <w:pPr>
              <w:spacing w:after="0" w:line="240" w:lineRule="auto"/>
              <w:rPr>
                <w:del w:id="212" w:author="XKLL" w:date="2020-08-24T12:40:00Z"/>
                <w:rFonts w:ascii="Times New Roman" w:eastAsia="Times New Roman" w:hAnsi="Times New Roman" w:cs="Times New Roman"/>
                <w:b/>
                <w:bCs/>
                <w:color w:val="000000"/>
                <w:sz w:val="18"/>
                <w:szCs w:val="18"/>
                <w:lang w:eastAsia="zh-CN"/>
              </w:rPr>
            </w:pPr>
            <w:del w:id="213" w:author="XKLL" w:date="2020-08-24T12:40:00Z">
              <w:r w:rsidRPr="00A54C0B" w:rsidDel="00892738">
                <w:rPr>
                  <w:rFonts w:ascii="Times New Roman" w:eastAsia="Times New Roman" w:hAnsi="Times New Roman" w:cs="Times New Roman"/>
                  <w:b/>
                  <w:bCs/>
                  <w:color w:val="000000"/>
                  <w:sz w:val="18"/>
                  <w:szCs w:val="18"/>
                  <w:lang w:eastAsia="zh-CN"/>
                </w:rPr>
                <w:delText>Conv/BEV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D9324B6" w14:textId="4EE61B74" w:rsidR="002B3794" w:rsidRPr="00A54C0B" w:rsidDel="00892738" w:rsidRDefault="002B3794" w:rsidP="003E13B6">
            <w:pPr>
              <w:spacing w:after="0" w:line="240" w:lineRule="auto"/>
              <w:rPr>
                <w:del w:id="214" w:author="XKLL" w:date="2020-08-24T12:40:00Z"/>
                <w:rFonts w:ascii="Times New Roman" w:eastAsia="Times New Roman" w:hAnsi="Times New Roman" w:cs="Times New Roman"/>
                <w:b/>
                <w:bCs/>
                <w:color w:val="000000"/>
                <w:sz w:val="18"/>
                <w:szCs w:val="18"/>
                <w:lang w:eastAsia="zh-CN"/>
              </w:rPr>
            </w:pPr>
            <w:del w:id="21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0F42AD1" w14:textId="6D2ADE1A" w:rsidR="002B3794" w:rsidRPr="00A54C0B" w:rsidDel="00892738" w:rsidRDefault="002B3794" w:rsidP="003E13B6">
            <w:pPr>
              <w:spacing w:after="0" w:line="240" w:lineRule="auto"/>
              <w:rPr>
                <w:del w:id="216" w:author="XKLL" w:date="2020-08-24T12:40:00Z"/>
                <w:rFonts w:ascii="Times New Roman" w:eastAsia="Times New Roman" w:hAnsi="Times New Roman" w:cs="Times New Roman"/>
                <w:b/>
                <w:bCs/>
                <w:color w:val="000000"/>
                <w:sz w:val="18"/>
                <w:szCs w:val="18"/>
                <w:lang w:eastAsia="zh-CN"/>
              </w:rPr>
            </w:pPr>
            <w:del w:id="217" w:author="XKLL" w:date="2020-08-24T12:40:00Z">
              <w:r w:rsidRPr="00A54C0B" w:rsidDel="00892738">
                <w:rPr>
                  <w:rFonts w:ascii="Times New Roman" w:eastAsia="Times New Roman" w:hAnsi="Times New Roman" w:cs="Times New Roman"/>
                  <w:b/>
                  <w:bCs/>
                  <w:color w:val="000000"/>
                  <w:sz w:val="18"/>
                  <w:szCs w:val="18"/>
                  <w:lang w:eastAsia="zh-CN"/>
                </w:rPr>
                <w:delText>Conv/BEV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21B5F74" w14:textId="6D76D7D9" w:rsidR="002B3794" w:rsidRPr="00A54C0B" w:rsidDel="00892738" w:rsidRDefault="002B3794" w:rsidP="003E13B6">
            <w:pPr>
              <w:spacing w:after="0" w:line="240" w:lineRule="auto"/>
              <w:rPr>
                <w:del w:id="218" w:author="XKLL" w:date="2020-08-24T12:40:00Z"/>
                <w:rFonts w:ascii="Times New Roman" w:eastAsia="Times New Roman" w:hAnsi="Times New Roman" w:cs="Times New Roman"/>
                <w:b/>
                <w:bCs/>
                <w:color w:val="000000"/>
                <w:sz w:val="18"/>
                <w:szCs w:val="18"/>
                <w:lang w:eastAsia="zh-CN"/>
              </w:rPr>
            </w:pPr>
            <w:del w:id="219"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6E8800FF" w14:textId="435D7573" w:rsidTr="00A54C0B">
        <w:trPr>
          <w:trHeight w:val="270"/>
          <w:del w:id="220"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001A6EA7" w14:textId="4BD2C878" w:rsidR="002B3794" w:rsidRPr="00A54C0B" w:rsidDel="00892738" w:rsidRDefault="002B3794" w:rsidP="003E13B6">
            <w:pPr>
              <w:spacing w:after="0" w:line="240" w:lineRule="auto"/>
              <w:rPr>
                <w:del w:id="221" w:author="XKLL" w:date="2020-08-24T12:40:00Z"/>
                <w:rFonts w:ascii="Times New Roman" w:eastAsia="Times New Roman" w:hAnsi="Times New Roman" w:cs="Times New Roman"/>
                <w:b/>
                <w:bCs/>
                <w:color w:val="FFFFFF"/>
                <w:sz w:val="18"/>
                <w:szCs w:val="18"/>
                <w:lang w:eastAsia="zh-CN"/>
              </w:rPr>
            </w:pPr>
            <w:del w:id="222" w:author="XKLL" w:date="2020-08-24T12:40:00Z">
              <w:r w:rsidRPr="00A54C0B" w:rsidDel="00892738">
                <w:rPr>
                  <w:rFonts w:ascii="Times New Roman" w:eastAsia="Times New Roman" w:hAnsi="Times New Roman" w:cs="Times New Roman"/>
                  <w:b/>
                  <w:bCs/>
                  <w:color w:val="FFFFFF"/>
                  <w:sz w:val="18"/>
                  <w:szCs w:val="18"/>
                  <w:lang w:eastAsia="zh-CN"/>
                </w:rPr>
                <w:lastRenderedPageBreak/>
                <w:delText>Linen Delivery Van</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113A9DA" w14:textId="6774B8BA" w:rsidR="002B3794" w:rsidRPr="00A54C0B" w:rsidDel="00892738" w:rsidRDefault="002B3794" w:rsidP="003E13B6">
            <w:pPr>
              <w:spacing w:after="0" w:line="240" w:lineRule="auto"/>
              <w:rPr>
                <w:del w:id="223" w:author="XKLL" w:date="2020-08-24T12:40:00Z"/>
                <w:rFonts w:ascii="Times New Roman" w:eastAsia="Times New Roman" w:hAnsi="Times New Roman" w:cs="Times New Roman"/>
                <w:b/>
                <w:bCs/>
                <w:color w:val="000000"/>
                <w:sz w:val="18"/>
                <w:szCs w:val="18"/>
                <w:lang w:eastAsia="zh-CN"/>
              </w:rPr>
            </w:pPr>
            <w:del w:id="22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A67D7FB" w14:textId="35699D55" w:rsidR="002B3794" w:rsidRPr="00A54C0B" w:rsidDel="00892738" w:rsidRDefault="002B3794" w:rsidP="003E13B6">
            <w:pPr>
              <w:spacing w:after="0" w:line="240" w:lineRule="auto"/>
              <w:rPr>
                <w:del w:id="225" w:author="XKLL" w:date="2020-08-24T12:40:00Z"/>
                <w:rFonts w:ascii="Times New Roman" w:eastAsia="Times New Roman" w:hAnsi="Times New Roman" w:cs="Times New Roman"/>
                <w:b/>
                <w:bCs/>
                <w:color w:val="000000"/>
                <w:sz w:val="18"/>
                <w:szCs w:val="18"/>
                <w:lang w:eastAsia="zh-CN"/>
              </w:rPr>
            </w:pPr>
            <w:del w:id="22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CD57A7A" w14:textId="48A788E2" w:rsidR="002B3794" w:rsidRPr="00A54C0B" w:rsidDel="00892738" w:rsidRDefault="002B3794" w:rsidP="003E13B6">
            <w:pPr>
              <w:spacing w:after="0" w:line="240" w:lineRule="auto"/>
              <w:rPr>
                <w:del w:id="227" w:author="XKLL" w:date="2020-08-24T12:40:00Z"/>
                <w:rFonts w:ascii="Times New Roman" w:eastAsia="Times New Roman" w:hAnsi="Times New Roman" w:cs="Times New Roman"/>
                <w:b/>
                <w:bCs/>
                <w:color w:val="000000"/>
                <w:sz w:val="18"/>
                <w:szCs w:val="18"/>
                <w:lang w:eastAsia="zh-CN"/>
              </w:rPr>
            </w:pPr>
            <w:del w:id="22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64C87282" w14:textId="1B9045E2" w:rsidR="002B3794" w:rsidRPr="00A54C0B" w:rsidDel="00892738" w:rsidRDefault="002B3794" w:rsidP="003E13B6">
            <w:pPr>
              <w:spacing w:after="0" w:line="240" w:lineRule="auto"/>
              <w:rPr>
                <w:del w:id="229" w:author="XKLL" w:date="2020-08-24T12:40:00Z"/>
                <w:rFonts w:ascii="Times New Roman" w:eastAsia="Times New Roman" w:hAnsi="Times New Roman" w:cs="Times New Roman"/>
                <w:b/>
                <w:bCs/>
                <w:color w:val="000000"/>
                <w:sz w:val="18"/>
                <w:szCs w:val="18"/>
                <w:lang w:eastAsia="zh-CN"/>
              </w:rPr>
            </w:pPr>
            <w:del w:id="230" w:author="XKLL" w:date="2020-08-24T12:40:00Z">
              <w:r w:rsidRPr="00A54C0B" w:rsidDel="00892738">
                <w:rPr>
                  <w:rFonts w:ascii="Times New Roman" w:eastAsia="Times New Roman" w:hAnsi="Times New Roman" w:cs="Times New Roman"/>
                  <w:b/>
                  <w:bCs/>
                  <w:color w:val="000000"/>
                  <w:sz w:val="18"/>
                  <w:szCs w:val="18"/>
                  <w:lang w:eastAsia="zh-CN"/>
                </w:rPr>
                <w:delText>Conv/BEV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8DDDD69" w14:textId="089C847E" w:rsidR="002B3794" w:rsidRPr="00A54C0B" w:rsidDel="00892738" w:rsidRDefault="002B3794" w:rsidP="003E13B6">
            <w:pPr>
              <w:spacing w:after="0" w:line="240" w:lineRule="auto"/>
              <w:rPr>
                <w:del w:id="231" w:author="XKLL" w:date="2020-08-24T12:40:00Z"/>
                <w:rFonts w:ascii="Times New Roman" w:eastAsia="Times New Roman" w:hAnsi="Times New Roman" w:cs="Times New Roman"/>
                <w:b/>
                <w:bCs/>
                <w:color w:val="000000"/>
                <w:sz w:val="18"/>
                <w:szCs w:val="18"/>
                <w:lang w:eastAsia="zh-CN"/>
              </w:rPr>
            </w:pPr>
            <w:del w:id="23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283EC78" w14:textId="6FA3C956" w:rsidR="002B3794" w:rsidRPr="00A54C0B" w:rsidDel="00892738" w:rsidRDefault="002B3794" w:rsidP="003E13B6">
            <w:pPr>
              <w:spacing w:after="0" w:line="240" w:lineRule="auto"/>
              <w:rPr>
                <w:del w:id="233" w:author="XKLL" w:date="2020-08-24T12:40:00Z"/>
                <w:rFonts w:ascii="Times New Roman" w:eastAsia="Times New Roman" w:hAnsi="Times New Roman" w:cs="Times New Roman"/>
                <w:b/>
                <w:bCs/>
                <w:color w:val="000000"/>
                <w:sz w:val="18"/>
                <w:szCs w:val="18"/>
                <w:lang w:eastAsia="zh-CN"/>
              </w:rPr>
            </w:pPr>
            <w:del w:id="23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A13A404" w14:textId="53DC3EAE" w:rsidR="002B3794" w:rsidRPr="00A54C0B" w:rsidDel="00892738" w:rsidRDefault="002B3794" w:rsidP="003E13B6">
            <w:pPr>
              <w:spacing w:after="0" w:line="240" w:lineRule="auto"/>
              <w:rPr>
                <w:del w:id="235" w:author="XKLL" w:date="2020-08-24T12:40:00Z"/>
                <w:rFonts w:ascii="Times New Roman" w:eastAsia="Times New Roman" w:hAnsi="Times New Roman" w:cs="Times New Roman"/>
                <w:b/>
                <w:bCs/>
                <w:color w:val="000000"/>
                <w:sz w:val="18"/>
                <w:szCs w:val="18"/>
                <w:lang w:eastAsia="zh-CN"/>
              </w:rPr>
            </w:pPr>
            <w:del w:id="23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336C6E5D" w14:textId="2F3D981C" w:rsidTr="00A54C0B">
        <w:trPr>
          <w:trHeight w:val="270"/>
          <w:del w:id="237"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729B24C7" w14:textId="18A4B796" w:rsidR="002B3794" w:rsidRPr="00A54C0B" w:rsidDel="00892738" w:rsidRDefault="002B3794" w:rsidP="003E13B6">
            <w:pPr>
              <w:spacing w:after="0" w:line="240" w:lineRule="auto"/>
              <w:rPr>
                <w:del w:id="238" w:author="XKLL" w:date="2020-08-24T12:40:00Z"/>
                <w:rFonts w:ascii="Times New Roman" w:eastAsia="Times New Roman" w:hAnsi="Times New Roman" w:cs="Times New Roman"/>
                <w:b/>
                <w:bCs/>
                <w:color w:val="FFFFFF"/>
                <w:sz w:val="18"/>
                <w:szCs w:val="18"/>
                <w:lang w:eastAsia="zh-CN"/>
              </w:rPr>
            </w:pPr>
            <w:del w:id="239" w:author="XKLL" w:date="2020-08-24T12:40:00Z">
              <w:r w:rsidRPr="00A54C0B" w:rsidDel="00892738">
                <w:rPr>
                  <w:rFonts w:ascii="Times New Roman" w:eastAsia="Times New Roman" w:hAnsi="Times New Roman" w:cs="Times New Roman"/>
                  <w:b/>
                  <w:bCs/>
                  <w:color w:val="FFFFFF"/>
                  <w:sz w:val="18"/>
                  <w:szCs w:val="18"/>
                  <w:lang w:eastAsia="zh-CN"/>
                </w:rPr>
                <w:delText>NACFE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4DEE718" w14:textId="2D2742FE" w:rsidR="002B3794" w:rsidRPr="00A54C0B" w:rsidDel="00892738" w:rsidRDefault="002B3794" w:rsidP="003E13B6">
            <w:pPr>
              <w:spacing w:after="0" w:line="240" w:lineRule="auto"/>
              <w:rPr>
                <w:del w:id="240" w:author="XKLL" w:date="2020-08-24T12:40:00Z"/>
                <w:rFonts w:ascii="Times New Roman" w:eastAsia="Times New Roman" w:hAnsi="Times New Roman" w:cs="Times New Roman"/>
                <w:b/>
                <w:bCs/>
                <w:color w:val="000000"/>
                <w:sz w:val="18"/>
                <w:szCs w:val="18"/>
                <w:lang w:eastAsia="zh-CN"/>
              </w:rPr>
            </w:pPr>
            <w:del w:id="24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65466DA" w14:textId="351340AA" w:rsidR="002B3794" w:rsidRPr="00A54C0B" w:rsidDel="00892738" w:rsidRDefault="002B3794" w:rsidP="003E13B6">
            <w:pPr>
              <w:spacing w:after="0" w:line="240" w:lineRule="auto"/>
              <w:rPr>
                <w:del w:id="242" w:author="XKLL" w:date="2020-08-24T12:40:00Z"/>
                <w:rFonts w:ascii="Times New Roman" w:eastAsia="Times New Roman" w:hAnsi="Times New Roman" w:cs="Times New Roman"/>
                <w:b/>
                <w:bCs/>
                <w:color w:val="000000"/>
                <w:sz w:val="18"/>
                <w:szCs w:val="18"/>
                <w:lang w:eastAsia="zh-CN"/>
              </w:rPr>
            </w:pPr>
            <w:del w:id="24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EFA7895" w14:textId="49DC1078" w:rsidR="002B3794" w:rsidRPr="00A54C0B" w:rsidDel="00892738" w:rsidRDefault="002B3794" w:rsidP="003E13B6">
            <w:pPr>
              <w:spacing w:after="0" w:line="240" w:lineRule="auto"/>
              <w:rPr>
                <w:del w:id="244" w:author="XKLL" w:date="2020-08-24T12:40:00Z"/>
                <w:rFonts w:ascii="Times New Roman" w:eastAsia="Times New Roman" w:hAnsi="Times New Roman" w:cs="Times New Roman"/>
                <w:b/>
                <w:bCs/>
                <w:color w:val="000000"/>
                <w:sz w:val="18"/>
                <w:szCs w:val="18"/>
                <w:lang w:eastAsia="zh-CN"/>
              </w:rPr>
            </w:pPr>
            <w:del w:id="24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49F0DF98" w14:textId="7141E591" w:rsidR="002B3794" w:rsidRPr="00A54C0B" w:rsidDel="00892738" w:rsidRDefault="002B3794" w:rsidP="003E13B6">
            <w:pPr>
              <w:spacing w:after="0" w:line="240" w:lineRule="auto"/>
              <w:rPr>
                <w:del w:id="246" w:author="XKLL" w:date="2020-08-24T12:40:00Z"/>
                <w:rFonts w:ascii="Times New Roman" w:eastAsia="Times New Roman" w:hAnsi="Times New Roman" w:cs="Times New Roman"/>
                <w:b/>
                <w:bCs/>
                <w:color w:val="000000"/>
                <w:sz w:val="18"/>
                <w:szCs w:val="18"/>
                <w:lang w:eastAsia="zh-CN"/>
              </w:rPr>
            </w:pPr>
            <w:del w:id="24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8BEA089" w14:textId="0B8C500B" w:rsidR="002B3794" w:rsidRPr="00A54C0B" w:rsidDel="00892738" w:rsidRDefault="002B3794" w:rsidP="003E13B6">
            <w:pPr>
              <w:spacing w:after="0" w:line="240" w:lineRule="auto"/>
              <w:rPr>
                <w:del w:id="248" w:author="XKLL" w:date="2020-08-24T12:40:00Z"/>
                <w:rFonts w:ascii="Times New Roman" w:eastAsia="Times New Roman" w:hAnsi="Times New Roman" w:cs="Times New Roman"/>
                <w:b/>
                <w:bCs/>
                <w:color w:val="000000"/>
                <w:sz w:val="18"/>
                <w:szCs w:val="18"/>
                <w:lang w:eastAsia="zh-CN"/>
              </w:rPr>
            </w:pPr>
            <w:del w:id="249"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4218B34" w14:textId="6AA62307" w:rsidR="002B3794" w:rsidRPr="00A54C0B" w:rsidDel="00892738" w:rsidRDefault="002B3794" w:rsidP="003E13B6">
            <w:pPr>
              <w:spacing w:after="0" w:line="240" w:lineRule="auto"/>
              <w:rPr>
                <w:del w:id="250" w:author="XKLL" w:date="2020-08-24T12:40:00Z"/>
                <w:rFonts w:ascii="Times New Roman" w:eastAsia="Times New Roman" w:hAnsi="Times New Roman" w:cs="Times New Roman"/>
                <w:b/>
                <w:bCs/>
                <w:color w:val="000000"/>
                <w:sz w:val="18"/>
                <w:szCs w:val="18"/>
                <w:lang w:eastAsia="zh-CN"/>
              </w:rPr>
            </w:pPr>
            <w:del w:id="25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5E5FECB" w14:textId="069C24D4" w:rsidR="002B3794" w:rsidRPr="00A54C0B" w:rsidDel="00892738" w:rsidRDefault="002B3794" w:rsidP="003E13B6">
            <w:pPr>
              <w:spacing w:after="0" w:line="240" w:lineRule="auto"/>
              <w:rPr>
                <w:del w:id="252" w:author="XKLL" w:date="2020-08-24T12:40:00Z"/>
                <w:rFonts w:ascii="Times New Roman" w:eastAsia="Times New Roman" w:hAnsi="Times New Roman" w:cs="Times New Roman"/>
                <w:b/>
                <w:bCs/>
                <w:color w:val="000000"/>
                <w:sz w:val="18"/>
                <w:szCs w:val="18"/>
                <w:lang w:eastAsia="zh-CN"/>
              </w:rPr>
            </w:pPr>
            <w:del w:id="253"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r>
      <w:tr w:rsidR="002B3794" w:rsidRPr="00A54C0B" w:rsidDel="00892738" w14:paraId="497D31BA" w14:textId="47886929" w:rsidTr="00A54C0B">
        <w:trPr>
          <w:trHeight w:val="270"/>
          <w:del w:id="254"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61D2BD99" w14:textId="6DF71B2D" w:rsidR="002B3794" w:rsidRPr="00A54C0B" w:rsidDel="00892738" w:rsidRDefault="002B3794" w:rsidP="003E13B6">
            <w:pPr>
              <w:spacing w:after="0" w:line="240" w:lineRule="auto"/>
              <w:rPr>
                <w:del w:id="255" w:author="XKLL" w:date="2020-08-24T12:40:00Z"/>
                <w:rFonts w:ascii="Times New Roman" w:eastAsia="Times New Roman" w:hAnsi="Times New Roman" w:cs="Times New Roman"/>
                <w:b/>
                <w:bCs/>
                <w:color w:val="FFFFFF"/>
                <w:sz w:val="18"/>
                <w:szCs w:val="18"/>
                <w:lang w:eastAsia="zh-CN"/>
              </w:rPr>
            </w:pPr>
            <w:del w:id="256" w:author="XKLL" w:date="2020-08-24T12:40:00Z">
              <w:r w:rsidRPr="00A54C0B" w:rsidDel="00892738">
                <w:rPr>
                  <w:rFonts w:ascii="Times New Roman" w:eastAsia="Times New Roman" w:hAnsi="Times New Roman" w:cs="Times New Roman"/>
                  <w:b/>
                  <w:bCs/>
                  <w:color w:val="FFFFFF"/>
                  <w:sz w:val="18"/>
                  <w:szCs w:val="18"/>
                  <w:lang w:eastAsia="zh-CN"/>
                </w:rPr>
                <w:delText>Parcel Delivery Van</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CC09249" w14:textId="491F1B49" w:rsidR="002B3794" w:rsidRPr="00A54C0B" w:rsidDel="00892738" w:rsidRDefault="002B3794" w:rsidP="003E13B6">
            <w:pPr>
              <w:spacing w:after="0" w:line="240" w:lineRule="auto"/>
              <w:rPr>
                <w:del w:id="257" w:author="XKLL" w:date="2020-08-24T12:40:00Z"/>
                <w:rFonts w:ascii="Times New Roman" w:eastAsia="Times New Roman" w:hAnsi="Times New Roman" w:cs="Times New Roman"/>
                <w:b/>
                <w:bCs/>
                <w:color w:val="000000"/>
                <w:sz w:val="18"/>
                <w:szCs w:val="18"/>
                <w:lang w:eastAsia="zh-CN"/>
              </w:rPr>
            </w:pPr>
            <w:del w:id="25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2B8F674" w14:textId="7EC5DF39" w:rsidR="002B3794" w:rsidRPr="00A54C0B" w:rsidDel="00892738" w:rsidRDefault="002B3794" w:rsidP="003E13B6">
            <w:pPr>
              <w:spacing w:after="0" w:line="240" w:lineRule="auto"/>
              <w:rPr>
                <w:del w:id="259" w:author="XKLL" w:date="2020-08-24T12:40:00Z"/>
                <w:rFonts w:ascii="Times New Roman" w:eastAsia="Times New Roman" w:hAnsi="Times New Roman" w:cs="Times New Roman"/>
                <w:b/>
                <w:bCs/>
                <w:color w:val="000000"/>
                <w:sz w:val="18"/>
                <w:szCs w:val="18"/>
                <w:lang w:eastAsia="zh-CN"/>
              </w:rPr>
            </w:pPr>
            <w:del w:id="26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CD38466" w14:textId="21F172AD" w:rsidR="002B3794" w:rsidRPr="00A54C0B" w:rsidDel="00892738" w:rsidRDefault="002B3794" w:rsidP="003E13B6">
            <w:pPr>
              <w:spacing w:after="0" w:line="240" w:lineRule="auto"/>
              <w:rPr>
                <w:del w:id="261" w:author="XKLL" w:date="2020-08-24T12:40:00Z"/>
                <w:rFonts w:ascii="Times New Roman" w:eastAsia="Times New Roman" w:hAnsi="Times New Roman" w:cs="Times New Roman"/>
                <w:b/>
                <w:bCs/>
                <w:color w:val="000000"/>
                <w:sz w:val="18"/>
                <w:szCs w:val="18"/>
                <w:lang w:eastAsia="zh-CN"/>
              </w:rPr>
            </w:pPr>
            <w:del w:id="262" w:author="XKLL" w:date="2020-08-24T12:40:00Z">
              <w:r w:rsidRPr="00A54C0B" w:rsidDel="00892738">
                <w:rPr>
                  <w:rFonts w:ascii="Times New Roman" w:eastAsia="Times New Roman" w:hAnsi="Times New Roman" w:cs="Times New Roman"/>
                  <w:b/>
                  <w:bCs/>
                  <w:color w:val="000000"/>
                  <w:sz w:val="18"/>
                  <w:szCs w:val="18"/>
                  <w:lang w:eastAsia="zh-CN"/>
                </w:rPr>
                <w:delText>Conv/BEV</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598B291A" w14:textId="2BC2EB20" w:rsidR="002B3794" w:rsidRPr="00A54C0B" w:rsidDel="00892738" w:rsidRDefault="002B3794" w:rsidP="003E13B6">
            <w:pPr>
              <w:spacing w:after="0" w:line="240" w:lineRule="auto"/>
              <w:rPr>
                <w:del w:id="263" w:author="XKLL" w:date="2020-08-24T12:40:00Z"/>
                <w:rFonts w:ascii="Times New Roman" w:eastAsia="Times New Roman" w:hAnsi="Times New Roman" w:cs="Times New Roman"/>
                <w:b/>
                <w:bCs/>
                <w:color w:val="000000"/>
                <w:sz w:val="18"/>
                <w:szCs w:val="18"/>
                <w:lang w:eastAsia="zh-CN"/>
              </w:rPr>
            </w:pPr>
            <w:del w:id="26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AB4A196" w14:textId="24841DF4" w:rsidR="002B3794" w:rsidRPr="00A54C0B" w:rsidDel="00892738" w:rsidRDefault="002B3794" w:rsidP="003E13B6">
            <w:pPr>
              <w:spacing w:after="0" w:line="240" w:lineRule="auto"/>
              <w:rPr>
                <w:del w:id="265" w:author="XKLL" w:date="2020-08-24T12:40:00Z"/>
                <w:rFonts w:ascii="Times New Roman" w:eastAsia="Times New Roman" w:hAnsi="Times New Roman" w:cs="Times New Roman"/>
                <w:b/>
                <w:bCs/>
                <w:color w:val="000000"/>
                <w:sz w:val="18"/>
                <w:szCs w:val="18"/>
                <w:lang w:eastAsia="zh-CN"/>
              </w:rPr>
            </w:pPr>
            <w:del w:id="26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EA7DADA" w14:textId="24C842D9" w:rsidR="002B3794" w:rsidRPr="00A54C0B" w:rsidDel="00892738" w:rsidRDefault="002B3794" w:rsidP="003E13B6">
            <w:pPr>
              <w:spacing w:after="0" w:line="240" w:lineRule="auto"/>
              <w:rPr>
                <w:del w:id="267" w:author="XKLL" w:date="2020-08-24T12:40:00Z"/>
                <w:rFonts w:ascii="Times New Roman" w:eastAsia="Times New Roman" w:hAnsi="Times New Roman" w:cs="Times New Roman"/>
                <w:b/>
                <w:bCs/>
                <w:color w:val="000000"/>
                <w:sz w:val="18"/>
                <w:szCs w:val="18"/>
                <w:lang w:eastAsia="zh-CN"/>
              </w:rPr>
            </w:pPr>
            <w:del w:id="26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8838B20" w14:textId="2B21B779" w:rsidR="002B3794" w:rsidRPr="00A54C0B" w:rsidDel="00892738" w:rsidRDefault="002B3794" w:rsidP="003E13B6">
            <w:pPr>
              <w:spacing w:after="0" w:line="240" w:lineRule="auto"/>
              <w:rPr>
                <w:del w:id="269" w:author="XKLL" w:date="2020-08-24T12:40:00Z"/>
                <w:rFonts w:ascii="Times New Roman" w:eastAsia="Times New Roman" w:hAnsi="Times New Roman" w:cs="Times New Roman"/>
                <w:b/>
                <w:bCs/>
                <w:color w:val="000000"/>
                <w:sz w:val="18"/>
                <w:szCs w:val="18"/>
                <w:lang w:eastAsia="zh-CN"/>
              </w:rPr>
            </w:pPr>
            <w:del w:id="27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7A4A7432" w14:textId="3BFAA10F" w:rsidTr="00A54C0B">
        <w:trPr>
          <w:trHeight w:val="270"/>
          <w:del w:id="271"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62E98403" w14:textId="77D326F1" w:rsidR="002B3794" w:rsidRPr="00A54C0B" w:rsidDel="00892738" w:rsidRDefault="002B3794" w:rsidP="003E13B6">
            <w:pPr>
              <w:spacing w:after="0" w:line="240" w:lineRule="auto"/>
              <w:rPr>
                <w:del w:id="272" w:author="XKLL" w:date="2020-08-24T12:40:00Z"/>
                <w:rFonts w:ascii="Times New Roman" w:eastAsia="Times New Roman" w:hAnsi="Times New Roman" w:cs="Times New Roman"/>
                <w:b/>
                <w:bCs/>
                <w:color w:val="FFFFFF"/>
                <w:sz w:val="18"/>
                <w:szCs w:val="18"/>
                <w:lang w:eastAsia="zh-CN"/>
              </w:rPr>
            </w:pPr>
            <w:del w:id="273" w:author="XKLL" w:date="2020-08-24T12:40:00Z">
              <w:r w:rsidRPr="00A54C0B" w:rsidDel="00892738">
                <w:rPr>
                  <w:rFonts w:ascii="Times New Roman" w:eastAsia="Times New Roman" w:hAnsi="Times New Roman" w:cs="Times New Roman"/>
                  <w:b/>
                  <w:bCs/>
                  <w:color w:val="FFFFFF"/>
                  <w:sz w:val="18"/>
                  <w:szCs w:val="18"/>
                  <w:lang w:eastAsia="zh-CN"/>
                </w:rPr>
                <w:delText>Vans</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37A3FF5" w14:textId="17B0423D" w:rsidR="002B3794" w:rsidRPr="00A54C0B" w:rsidDel="00892738" w:rsidRDefault="002B3794" w:rsidP="003E13B6">
            <w:pPr>
              <w:spacing w:after="0" w:line="240" w:lineRule="auto"/>
              <w:rPr>
                <w:del w:id="274" w:author="XKLL" w:date="2020-08-24T12:40:00Z"/>
                <w:rFonts w:ascii="Times New Roman" w:eastAsia="Times New Roman" w:hAnsi="Times New Roman" w:cs="Times New Roman"/>
                <w:b/>
                <w:bCs/>
                <w:color w:val="000000"/>
                <w:sz w:val="18"/>
                <w:szCs w:val="18"/>
                <w:lang w:eastAsia="zh-CN"/>
              </w:rPr>
            </w:pPr>
            <w:del w:id="27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3F45DD0" w14:textId="2C7779B6" w:rsidR="002B3794" w:rsidRPr="00A54C0B" w:rsidDel="00892738" w:rsidRDefault="002B3794" w:rsidP="003E13B6">
            <w:pPr>
              <w:spacing w:after="0" w:line="240" w:lineRule="auto"/>
              <w:rPr>
                <w:del w:id="276" w:author="XKLL" w:date="2020-08-24T12:40:00Z"/>
                <w:rFonts w:ascii="Times New Roman" w:eastAsia="Times New Roman" w:hAnsi="Times New Roman" w:cs="Times New Roman"/>
                <w:b/>
                <w:bCs/>
                <w:color w:val="000000"/>
                <w:sz w:val="18"/>
                <w:szCs w:val="18"/>
                <w:lang w:eastAsia="zh-CN"/>
              </w:rPr>
            </w:pPr>
            <w:del w:id="277" w:author="XKLL" w:date="2020-08-24T12:40:00Z">
              <w:r w:rsidRPr="00A54C0B" w:rsidDel="00892738">
                <w:rPr>
                  <w:rFonts w:ascii="Times New Roman" w:eastAsia="Times New Roman" w:hAnsi="Times New Roman" w:cs="Times New Roman"/>
                  <w:b/>
                  <w:bCs/>
                  <w:color w:val="000000"/>
                  <w:sz w:val="18"/>
                  <w:szCs w:val="18"/>
                  <w:lang w:eastAsia="zh-CN"/>
                </w:rPr>
                <w:delText>Conv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0BFDD2B" w14:textId="4E883A75" w:rsidR="002B3794" w:rsidRPr="00A54C0B" w:rsidDel="00892738" w:rsidRDefault="002B3794" w:rsidP="003E13B6">
            <w:pPr>
              <w:spacing w:after="0" w:line="240" w:lineRule="auto"/>
              <w:rPr>
                <w:del w:id="278" w:author="XKLL" w:date="2020-08-24T12:40:00Z"/>
                <w:rFonts w:ascii="Times New Roman" w:eastAsia="Times New Roman" w:hAnsi="Times New Roman" w:cs="Times New Roman"/>
                <w:b/>
                <w:bCs/>
                <w:color w:val="000000"/>
                <w:sz w:val="18"/>
                <w:szCs w:val="18"/>
                <w:lang w:eastAsia="zh-CN"/>
              </w:rPr>
            </w:pPr>
            <w:del w:id="279"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5B945D9C" w14:textId="798E249A" w:rsidR="002B3794" w:rsidRPr="00A54C0B" w:rsidDel="00892738" w:rsidRDefault="002B3794" w:rsidP="003E13B6">
            <w:pPr>
              <w:spacing w:after="0" w:line="240" w:lineRule="auto"/>
              <w:rPr>
                <w:del w:id="280" w:author="XKLL" w:date="2020-08-24T12:40:00Z"/>
                <w:rFonts w:ascii="Times New Roman" w:eastAsia="Times New Roman" w:hAnsi="Times New Roman" w:cs="Times New Roman"/>
                <w:b/>
                <w:bCs/>
                <w:color w:val="000000"/>
                <w:sz w:val="18"/>
                <w:szCs w:val="18"/>
                <w:lang w:eastAsia="zh-CN"/>
              </w:rPr>
            </w:pPr>
            <w:del w:id="28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5D82334" w14:textId="1011C305" w:rsidR="002B3794" w:rsidRPr="00A54C0B" w:rsidDel="00892738" w:rsidRDefault="002B3794" w:rsidP="003E13B6">
            <w:pPr>
              <w:spacing w:after="0" w:line="240" w:lineRule="auto"/>
              <w:rPr>
                <w:del w:id="282" w:author="XKLL" w:date="2020-08-24T12:40:00Z"/>
                <w:rFonts w:ascii="Times New Roman" w:eastAsia="Times New Roman" w:hAnsi="Times New Roman" w:cs="Times New Roman"/>
                <w:b/>
                <w:bCs/>
                <w:color w:val="000000"/>
                <w:sz w:val="18"/>
                <w:szCs w:val="18"/>
                <w:lang w:eastAsia="zh-CN"/>
              </w:rPr>
            </w:pPr>
            <w:del w:id="283"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FCB7F06" w14:textId="266BCB9E" w:rsidR="002B3794" w:rsidRPr="00A54C0B" w:rsidDel="00892738" w:rsidRDefault="002B3794" w:rsidP="003E13B6">
            <w:pPr>
              <w:spacing w:after="0" w:line="240" w:lineRule="auto"/>
              <w:rPr>
                <w:del w:id="284" w:author="XKLL" w:date="2020-08-24T12:40:00Z"/>
                <w:rFonts w:ascii="Times New Roman" w:eastAsia="Times New Roman" w:hAnsi="Times New Roman" w:cs="Times New Roman"/>
                <w:b/>
                <w:bCs/>
                <w:color w:val="000000"/>
                <w:sz w:val="18"/>
                <w:szCs w:val="18"/>
                <w:lang w:eastAsia="zh-CN"/>
              </w:rPr>
            </w:pPr>
            <w:del w:id="28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CD4C9B2" w14:textId="15821F62" w:rsidR="002B3794" w:rsidRPr="00A54C0B" w:rsidDel="00892738" w:rsidRDefault="002B3794" w:rsidP="003E13B6">
            <w:pPr>
              <w:spacing w:after="0" w:line="240" w:lineRule="auto"/>
              <w:rPr>
                <w:del w:id="286" w:author="XKLL" w:date="2020-08-24T12:40:00Z"/>
                <w:rFonts w:ascii="Times New Roman" w:eastAsia="Times New Roman" w:hAnsi="Times New Roman" w:cs="Times New Roman"/>
                <w:b/>
                <w:bCs/>
                <w:color w:val="000000"/>
                <w:sz w:val="18"/>
                <w:szCs w:val="18"/>
                <w:lang w:eastAsia="zh-CN"/>
              </w:rPr>
            </w:pPr>
            <w:del w:id="28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415206F9" w14:textId="152493AF" w:rsidTr="00A54C0B">
        <w:trPr>
          <w:trHeight w:val="270"/>
          <w:del w:id="288"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1558ADC2" w14:textId="6ABBFFE6" w:rsidR="002B3794" w:rsidRPr="00A54C0B" w:rsidDel="00892738" w:rsidRDefault="002B3794" w:rsidP="003E13B6">
            <w:pPr>
              <w:spacing w:after="0" w:line="240" w:lineRule="auto"/>
              <w:rPr>
                <w:del w:id="289" w:author="XKLL" w:date="2020-08-24T12:40:00Z"/>
                <w:rFonts w:ascii="Times New Roman" w:eastAsia="Times New Roman" w:hAnsi="Times New Roman" w:cs="Times New Roman"/>
                <w:b/>
                <w:bCs/>
                <w:color w:val="FFFFFF"/>
                <w:sz w:val="18"/>
                <w:szCs w:val="18"/>
                <w:lang w:eastAsia="zh-CN"/>
              </w:rPr>
            </w:pPr>
            <w:del w:id="290" w:author="XKLL" w:date="2020-08-24T12:40:00Z">
              <w:r w:rsidRPr="00A54C0B" w:rsidDel="00892738">
                <w:rPr>
                  <w:rFonts w:ascii="Times New Roman" w:eastAsia="Times New Roman" w:hAnsi="Times New Roman" w:cs="Times New Roman"/>
                  <w:b/>
                  <w:bCs/>
                  <w:color w:val="FFFFFF"/>
                  <w:sz w:val="18"/>
                  <w:szCs w:val="18"/>
                  <w:lang w:eastAsia="zh-CN"/>
                </w:rPr>
                <w:delText>Passenger - city transit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60EAE3E" w14:textId="612F934D" w:rsidR="002B3794" w:rsidRPr="00A54C0B" w:rsidDel="00892738" w:rsidRDefault="002B3794" w:rsidP="003E13B6">
            <w:pPr>
              <w:spacing w:after="0" w:line="240" w:lineRule="auto"/>
              <w:rPr>
                <w:del w:id="291" w:author="XKLL" w:date="2020-08-24T12:40:00Z"/>
                <w:rFonts w:ascii="Times New Roman" w:eastAsia="Times New Roman" w:hAnsi="Times New Roman" w:cs="Times New Roman"/>
                <w:b/>
                <w:bCs/>
                <w:color w:val="000000"/>
                <w:sz w:val="18"/>
                <w:szCs w:val="18"/>
                <w:lang w:eastAsia="zh-CN"/>
              </w:rPr>
            </w:pPr>
            <w:del w:id="29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C3F2DED" w14:textId="303335DA" w:rsidR="002B3794" w:rsidRPr="00A54C0B" w:rsidDel="00892738" w:rsidRDefault="002B3794" w:rsidP="003E13B6">
            <w:pPr>
              <w:spacing w:after="0" w:line="240" w:lineRule="auto"/>
              <w:rPr>
                <w:del w:id="293" w:author="XKLL" w:date="2020-08-24T12:40:00Z"/>
                <w:rFonts w:ascii="Times New Roman" w:eastAsia="Times New Roman" w:hAnsi="Times New Roman" w:cs="Times New Roman"/>
                <w:b/>
                <w:bCs/>
                <w:color w:val="000000"/>
                <w:sz w:val="18"/>
                <w:szCs w:val="18"/>
                <w:lang w:eastAsia="zh-CN"/>
              </w:rPr>
            </w:pPr>
            <w:del w:id="29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ED1E026" w14:textId="6B77B249" w:rsidR="002B3794" w:rsidRPr="00A54C0B" w:rsidDel="00892738" w:rsidRDefault="002B3794" w:rsidP="003E13B6">
            <w:pPr>
              <w:spacing w:after="0" w:line="240" w:lineRule="auto"/>
              <w:rPr>
                <w:del w:id="295" w:author="XKLL" w:date="2020-08-24T12:40:00Z"/>
                <w:rFonts w:ascii="Times New Roman" w:eastAsia="Times New Roman" w:hAnsi="Times New Roman" w:cs="Times New Roman"/>
                <w:b/>
                <w:bCs/>
                <w:color w:val="000000"/>
                <w:sz w:val="18"/>
                <w:szCs w:val="18"/>
                <w:lang w:eastAsia="zh-CN"/>
              </w:rPr>
            </w:pPr>
            <w:del w:id="29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7490DFCD" w14:textId="0E1EBA1D" w:rsidR="002B3794" w:rsidRPr="00A54C0B" w:rsidDel="00892738" w:rsidRDefault="002B3794" w:rsidP="003E13B6">
            <w:pPr>
              <w:spacing w:after="0" w:line="240" w:lineRule="auto"/>
              <w:rPr>
                <w:del w:id="297" w:author="XKLL" w:date="2020-08-24T12:40:00Z"/>
                <w:rFonts w:ascii="Times New Roman" w:eastAsia="Times New Roman" w:hAnsi="Times New Roman" w:cs="Times New Roman"/>
                <w:b/>
                <w:bCs/>
                <w:color w:val="000000"/>
                <w:sz w:val="18"/>
                <w:szCs w:val="18"/>
                <w:lang w:eastAsia="zh-CN"/>
              </w:rPr>
            </w:pPr>
            <w:del w:id="29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4E6BF0B" w14:textId="025C1792" w:rsidR="002B3794" w:rsidRPr="00A54C0B" w:rsidDel="00892738" w:rsidRDefault="002B3794" w:rsidP="003E13B6">
            <w:pPr>
              <w:spacing w:after="0" w:line="240" w:lineRule="auto"/>
              <w:rPr>
                <w:del w:id="299" w:author="XKLL" w:date="2020-08-24T12:40:00Z"/>
                <w:rFonts w:ascii="Times New Roman" w:eastAsia="Times New Roman" w:hAnsi="Times New Roman" w:cs="Times New Roman"/>
                <w:b/>
                <w:bCs/>
                <w:color w:val="000000"/>
                <w:sz w:val="18"/>
                <w:szCs w:val="18"/>
                <w:lang w:eastAsia="zh-CN"/>
              </w:rPr>
            </w:pPr>
            <w:del w:id="30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33C07B3" w14:textId="16C6A597" w:rsidR="002B3794" w:rsidRPr="00A54C0B" w:rsidDel="00892738" w:rsidRDefault="002B3794" w:rsidP="003E13B6">
            <w:pPr>
              <w:spacing w:after="0" w:line="240" w:lineRule="auto"/>
              <w:rPr>
                <w:del w:id="301" w:author="XKLL" w:date="2020-08-24T12:40:00Z"/>
                <w:rFonts w:ascii="Times New Roman" w:eastAsia="Times New Roman" w:hAnsi="Times New Roman" w:cs="Times New Roman"/>
                <w:b/>
                <w:bCs/>
                <w:color w:val="000000"/>
                <w:sz w:val="18"/>
                <w:szCs w:val="18"/>
                <w:lang w:eastAsia="zh-CN"/>
              </w:rPr>
            </w:pPr>
            <w:del w:id="302" w:author="XKLL" w:date="2020-08-24T12:40:00Z">
              <w:r w:rsidRPr="00A54C0B" w:rsidDel="00892738">
                <w:rPr>
                  <w:rFonts w:ascii="Times New Roman" w:eastAsia="Times New Roman" w:hAnsi="Times New Roman" w:cs="Times New Roman"/>
                  <w:b/>
                  <w:bCs/>
                  <w:color w:val="000000"/>
                  <w:sz w:val="18"/>
                  <w:szCs w:val="18"/>
                  <w:lang w:eastAsia="zh-CN"/>
                </w:rPr>
                <w:delText>Conv/BEV</w:delText>
              </w:r>
            </w:del>
          </w:p>
        </w:tc>
        <w:tc>
          <w:tcPr>
            <w:tcW w:w="1169" w:type="dxa"/>
            <w:tcBorders>
              <w:top w:val="nil"/>
              <w:left w:val="nil"/>
              <w:bottom w:val="single" w:sz="4" w:space="0" w:color="256FC1"/>
              <w:right w:val="single" w:sz="4" w:space="0" w:color="256FC1"/>
            </w:tcBorders>
            <w:shd w:val="clear" w:color="000000" w:fill="92D050"/>
            <w:noWrap/>
            <w:vAlign w:val="bottom"/>
            <w:hideMark/>
          </w:tcPr>
          <w:p w14:paraId="41003DDC" w14:textId="5C070A57" w:rsidR="002B3794" w:rsidRPr="00A54C0B" w:rsidDel="00892738" w:rsidRDefault="002B3794" w:rsidP="003E13B6">
            <w:pPr>
              <w:spacing w:after="0" w:line="240" w:lineRule="auto"/>
              <w:rPr>
                <w:del w:id="303" w:author="XKLL" w:date="2020-08-24T12:40:00Z"/>
                <w:rFonts w:ascii="Times New Roman" w:eastAsia="Times New Roman" w:hAnsi="Times New Roman" w:cs="Times New Roman"/>
                <w:b/>
                <w:bCs/>
                <w:color w:val="000000"/>
                <w:sz w:val="18"/>
                <w:szCs w:val="18"/>
                <w:lang w:eastAsia="zh-CN"/>
              </w:rPr>
            </w:pPr>
            <w:del w:id="304" w:author="XKLL" w:date="2020-08-24T12:40:00Z">
              <w:r w:rsidRPr="00A54C0B" w:rsidDel="00892738">
                <w:rPr>
                  <w:rFonts w:ascii="Times New Roman" w:eastAsia="Times New Roman" w:hAnsi="Times New Roman" w:cs="Times New Roman"/>
                  <w:b/>
                  <w:bCs/>
                  <w:color w:val="000000"/>
                  <w:sz w:val="18"/>
                  <w:szCs w:val="18"/>
                  <w:lang w:eastAsia="zh-CN"/>
                </w:rPr>
                <w:delText>Conv/ISG/HEV/PHEV/BEV/FECE/B20</w:delText>
              </w:r>
            </w:del>
          </w:p>
        </w:tc>
      </w:tr>
      <w:tr w:rsidR="002B3794" w:rsidRPr="00A54C0B" w:rsidDel="00892738" w14:paraId="2B45BB67" w14:textId="179C3E66" w:rsidTr="00A54C0B">
        <w:trPr>
          <w:trHeight w:val="270"/>
          <w:del w:id="305"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02E26770" w14:textId="0857149D" w:rsidR="002B3794" w:rsidRPr="00A54C0B" w:rsidDel="00892738" w:rsidRDefault="002B3794" w:rsidP="003E13B6">
            <w:pPr>
              <w:spacing w:after="0" w:line="240" w:lineRule="auto"/>
              <w:rPr>
                <w:del w:id="306" w:author="XKLL" w:date="2020-08-24T12:40:00Z"/>
                <w:rFonts w:ascii="Times New Roman" w:eastAsia="Times New Roman" w:hAnsi="Times New Roman" w:cs="Times New Roman"/>
                <w:b/>
                <w:bCs/>
                <w:color w:val="FFFFFF"/>
                <w:sz w:val="18"/>
                <w:szCs w:val="18"/>
                <w:lang w:eastAsia="zh-CN"/>
              </w:rPr>
            </w:pPr>
            <w:del w:id="307" w:author="XKLL" w:date="2020-08-24T12:40:00Z">
              <w:r w:rsidRPr="00A54C0B" w:rsidDel="00892738">
                <w:rPr>
                  <w:rFonts w:ascii="Times New Roman" w:eastAsia="Times New Roman" w:hAnsi="Times New Roman" w:cs="Times New Roman"/>
                  <w:b/>
                  <w:bCs/>
                  <w:color w:val="FFFFFF"/>
                  <w:sz w:val="18"/>
                  <w:szCs w:val="18"/>
                  <w:lang w:eastAsia="zh-CN"/>
                </w:rPr>
                <w:delText>Passenger - school bus</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2A6D328" w14:textId="1775F6E1" w:rsidR="002B3794" w:rsidRPr="00A54C0B" w:rsidDel="00892738" w:rsidRDefault="002B3794" w:rsidP="003E13B6">
            <w:pPr>
              <w:spacing w:after="0" w:line="240" w:lineRule="auto"/>
              <w:rPr>
                <w:del w:id="308" w:author="XKLL" w:date="2020-08-24T12:40:00Z"/>
                <w:rFonts w:ascii="Times New Roman" w:eastAsia="Times New Roman" w:hAnsi="Times New Roman" w:cs="Times New Roman"/>
                <w:b/>
                <w:bCs/>
                <w:color w:val="000000"/>
                <w:sz w:val="18"/>
                <w:szCs w:val="18"/>
                <w:lang w:eastAsia="zh-CN"/>
              </w:rPr>
            </w:pPr>
            <w:del w:id="309"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4FF8A77" w14:textId="6E714DB9" w:rsidR="002B3794" w:rsidRPr="00A54C0B" w:rsidDel="00892738" w:rsidRDefault="002B3794" w:rsidP="003E13B6">
            <w:pPr>
              <w:spacing w:after="0" w:line="240" w:lineRule="auto"/>
              <w:rPr>
                <w:del w:id="310" w:author="XKLL" w:date="2020-08-24T12:40:00Z"/>
                <w:rFonts w:ascii="Times New Roman" w:eastAsia="Times New Roman" w:hAnsi="Times New Roman" w:cs="Times New Roman"/>
                <w:b/>
                <w:bCs/>
                <w:color w:val="000000"/>
                <w:sz w:val="18"/>
                <w:szCs w:val="18"/>
                <w:lang w:eastAsia="zh-CN"/>
              </w:rPr>
            </w:pPr>
            <w:del w:id="31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A6FB50C" w14:textId="522F6EDB" w:rsidR="002B3794" w:rsidRPr="00A54C0B" w:rsidDel="00892738" w:rsidRDefault="002B3794" w:rsidP="003E13B6">
            <w:pPr>
              <w:spacing w:after="0" w:line="240" w:lineRule="auto"/>
              <w:rPr>
                <w:del w:id="312" w:author="XKLL" w:date="2020-08-24T12:40:00Z"/>
                <w:rFonts w:ascii="Times New Roman" w:eastAsia="Times New Roman" w:hAnsi="Times New Roman" w:cs="Times New Roman"/>
                <w:b/>
                <w:bCs/>
                <w:color w:val="000000"/>
                <w:sz w:val="18"/>
                <w:szCs w:val="18"/>
                <w:lang w:eastAsia="zh-CN"/>
              </w:rPr>
            </w:pPr>
            <w:del w:id="31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1A816195" w14:textId="61A21F8A" w:rsidR="002B3794" w:rsidRPr="00A54C0B" w:rsidDel="00892738" w:rsidRDefault="002B3794" w:rsidP="003E13B6">
            <w:pPr>
              <w:spacing w:after="0" w:line="240" w:lineRule="auto"/>
              <w:rPr>
                <w:del w:id="314" w:author="XKLL" w:date="2020-08-24T12:40:00Z"/>
                <w:rFonts w:ascii="Times New Roman" w:eastAsia="Times New Roman" w:hAnsi="Times New Roman" w:cs="Times New Roman"/>
                <w:b/>
                <w:bCs/>
                <w:color w:val="000000"/>
                <w:sz w:val="18"/>
                <w:szCs w:val="18"/>
                <w:lang w:eastAsia="zh-CN"/>
              </w:rPr>
            </w:pPr>
            <w:del w:id="315" w:author="XKLL" w:date="2020-08-24T12:40:00Z">
              <w:r w:rsidRPr="00A54C0B" w:rsidDel="00892738">
                <w:rPr>
                  <w:rFonts w:ascii="Times New Roman" w:eastAsia="Times New Roman" w:hAnsi="Times New Roman" w:cs="Times New Roman"/>
                  <w:b/>
                  <w:bCs/>
                  <w:color w:val="000000"/>
                  <w:sz w:val="18"/>
                  <w:szCs w:val="18"/>
                  <w:lang w:eastAsia="zh-CN"/>
                </w:rPr>
                <w:delText>Conv/BEV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0894AE5" w14:textId="6FC4B3F9" w:rsidR="002B3794" w:rsidRPr="00A54C0B" w:rsidDel="00892738" w:rsidRDefault="002B3794" w:rsidP="003E13B6">
            <w:pPr>
              <w:spacing w:after="0" w:line="240" w:lineRule="auto"/>
              <w:rPr>
                <w:del w:id="316" w:author="XKLL" w:date="2020-08-24T12:40:00Z"/>
                <w:rFonts w:ascii="Times New Roman" w:eastAsia="Times New Roman" w:hAnsi="Times New Roman" w:cs="Times New Roman"/>
                <w:b/>
                <w:bCs/>
                <w:color w:val="000000"/>
                <w:sz w:val="18"/>
                <w:szCs w:val="18"/>
                <w:lang w:eastAsia="zh-CN"/>
              </w:rPr>
            </w:pPr>
            <w:del w:id="317" w:author="XKLL" w:date="2020-08-24T12:40:00Z">
              <w:r w:rsidRPr="00A54C0B" w:rsidDel="00892738">
                <w:rPr>
                  <w:rFonts w:ascii="Times New Roman" w:eastAsia="Times New Roman" w:hAnsi="Times New Roman" w:cs="Times New Roman"/>
                  <w:b/>
                  <w:bCs/>
                  <w:color w:val="000000"/>
                  <w:sz w:val="18"/>
                  <w:szCs w:val="18"/>
                  <w:lang w:eastAsia="zh-CN"/>
                </w:rPr>
                <w:delText>Conv/PHEV</w:delText>
              </w:r>
            </w:del>
          </w:p>
        </w:tc>
        <w:tc>
          <w:tcPr>
            <w:tcW w:w="1169" w:type="dxa"/>
            <w:tcBorders>
              <w:top w:val="nil"/>
              <w:left w:val="nil"/>
              <w:bottom w:val="single" w:sz="4" w:space="0" w:color="256FC1"/>
              <w:right w:val="single" w:sz="4" w:space="0" w:color="256FC1"/>
            </w:tcBorders>
            <w:shd w:val="clear" w:color="000000" w:fill="92D050"/>
            <w:noWrap/>
            <w:vAlign w:val="bottom"/>
            <w:hideMark/>
          </w:tcPr>
          <w:p w14:paraId="5E0B351E" w14:textId="76A07148" w:rsidR="002B3794" w:rsidRPr="00A54C0B" w:rsidDel="00892738" w:rsidRDefault="002B3794" w:rsidP="003E13B6">
            <w:pPr>
              <w:spacing w:after="0" w:line="240" w:lineRule="auto"/>
              <w:rPr>
                <w:del w:id="318" w:author="XKLL" w:date="2020-08-24T12:40:00Z"/>
                <w:rFonts w:ascii="Times New Roman" w:eastAsia="Times New Roman" w:hAnsi="Times New Roman" w:cs="Times New Roman"/>
                <w:b/>
                <w:bCs/>
                <w:color w:val="000000"/>
                <w:sz w:val="18"/>
                <w:szCs w:val="18"/>
                <w:lang w:eastAsia="zh-CN"/>
              </w:rPr>
            </w:pPr>
            <w:del w:id="319"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F019889" w14:textId="611256E3" w:rsidR="002B3794" w:rsidRPr="00A54C0B" w:rsidDel="00892738" w:rsidRDefault="002B3794" w:rsidP="003E13B6">
            <w:pPr>
              <w:spacing w:after="0" w:line="240" w:lineRule="auto"/>
              <w:rPr>
                <w:del w:id="320" w:author="XKLL" w:date="2020-08-24T12:40:00Z"/>
                <w:rFonts w:ascii="Times New Roman" w:eastAsia="Times New Roman" w:hAnsi="Times New Roman" w:cs="Times New Roman"/>
                <w:b/>
                <w:bCs/>
                <w:color w:val="000000"/>
                <w:sz w:val="18"/>
                <w:szCs w:val="18"/>
                <w:lang w:eastAsia="zh-CN"/>
              </w:rPr>
            </w:pPr>
            <w:del w:id="32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09F8DBBA" w14:textId="50EF0E91" w:rsidTr="00A54C0B">
        <w:trPr>
          <w:trHeight w:val="270"/>
          <w:del w:id="322"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2D332D2B" w14:textId="43A4905E" w:rsidR="002B3794" w:rsidRPr="00A54C0B" w:rsidDel="00892738" w:rsidRDefault="002B3794" w:rsidP="003E13B6">
            <w:pPr>
              <w:spacing w:after="0" w:line="240" w:lineRule="auto"/>
              <w:rPr>
                <w:del w:id="323" w:author="XKLL" w:date="2020-08-24T12:40:00Z"/>
                <w:rFonts w:ascii="Times New Roman" w:eastAsia="Times New Roman" w:hAnsi="Times New Roman" w:cs="Times New Roman"/>
                <w:b/>
                <w:bCs/>
                <w:color w:val="FFFFFF"/>
                <w:sz w:val="18"/>
                <w:szCs w:val="18"/>
                <w:lang w:eastAsia="zh-CN"/>
              </w:rPr>
            </w:pPr>
            <w:del w:id="324" w:author="XKLL" w:date="2020-08-24T12:40:00Z">
              <w:r w:rsidRPr="00A54C0B" w:rsidDel="00892738">
                <w:rPr>
                  <w:rFonts w:ascii="Times New Roman" w:eastAsia="Times New Roman" w:hAnsi="Times New Roman" w:cs="Times New Roman"/>
                  <w:b/>
                  <w:bCs/>
                  <w:color w:val="FFFFFF"/>
                  <w:sz w:val="18"/>
                  <w:szCs w:val="18"/>
                  <w:lang w:eastAsia="zh-CN"/>
                </w:rPr>
                <w:delText>Passenger-shuttle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F58A0CA" w14:textId="7EC99544" w:rsidR="002B3794" w:rsidRPr="00A54C0B" w:rsidDel="00892738" w:rsidRDefault="002B3794" w:rsidP="003E13B6">
            <w:pPr>
              <w:spacing w:after="0" w:line="240" w:lineRule="auto"/>
              <w:rPr>
                <w:del w:id="325" w:author="XKLL" w:date="2020-08-24T12:40:00Z"/>
                <w:rFonts w:ascii="Times New Roman" w:eastAsia="Times New Roman" w:hAnsi="Times New Roman" w:cs="Times New Roman"/>
                <w:b/>
                <w:bCs/>
                <w:color w:val="000000"/>
                <w:sz w:val="18"/>
                <w:szCs w:val="18"/>
                <w:lang w:eastAsia="zh-CN"/>
              </w:rPr>
            </w:pPr>
            <w:del w:id="32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61D3AE1" w14:textId="6F78B237" w:rsidR="002B3794" w:rsidRPr="00A54C0B" w:rsidDel="00892738" w:rsidRDefault="002B3794" w:rsidP="003E13B6">
            <w:pPr>
              <w:spacing w:after="0" w:line="240" w:lineRule="auto"/>
              <w:rPr>
                <w:del w:id="327" w:author="XKLL" w:date="2020-08-24T12:40:00Z"/>
                <w:rFonts w:ascii="Times New Roman" w:eastAsia="Times New Roman" w:hAnsi="Times New Roman" w:cs="Times New Roman"/>
                <w:b/>
                <w:bCs/>
                <w:color w:val="000000"/>
                <w:sz w:val="18"/>
                <w:szCs w:val="18"/>
                <w:lang w:eastAsia="zh-CN"/>
              </w:rPr>
            </w:pPr>
            <w:del w:id="32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A6886E1" w14:textId="039B3963" w:rsidR="002B3794" w:rsidRPr="00A54C0B" w:rsidDel="00892738" w:rsidRDefault="002B3794" w:rsidP="003E13B6">
            <w:pPr>
              <w:spacing w:after="0" w:line="240" w:lineRule="auto"/>
              <w:rPr>
                <w:del w:id="329" w:author="XKLL" w:date="2020-08-24T12:40:00Z"/>
                <w:rFonts w:ascii="Times New Roman" w:eastAsia="Times New Roman" w:hAnsi="Times New Roman" w:cs="Times New Roman"/>
                <w:b/>
                <w:bCs/>
                <w:color w:val="000000"/>
                <w:sz w:val="18"/>
                <w:szCs w:val="18"/>
                <w:lang w:eastAsia="zh-CN"/>
              </w:rPr>
            </w:pPr>
            <w:del w:id="33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270B47F9" w14:textId="7DBCF9FD" w:rsidR="002B3794" w:rsidRPr="00A54C0B" w:rsidDel="00892738" w:rsidRDefault="002B3794" w:rsidP="003E13B6">
            <w:pPr>
              <w:spacing w:after="0" w:line="240" w:lineRule="auto"/>
              <w:rPr>
                <w:del w:id="331" w:author="XKLL" w:date="2020-08-24T12:40:00Z"/>
                <w:rFonts w:ascii="Times New Roman" w:eastAsia="Times New Roman" w:hAnsi="Times New Roman" w:cs="Times New Roman"/>
                <w:b/>
                <w:bCs/>
                <w:color w:val="000000"/>
                <w:sz w:val="18"/>
                <w:szCs w:val="18"/>
                <w:lang w:eastAsia="zh-CN"/>
              </w:rPr>
            </w:pPr>
            <w:del w:id="33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6D4D3F3" w14:textId="0F7AED8B" w:rsidR="002B3794" w:rsidRPr="00A54C0B" w:rsidDel="00892738" w:rsidRDefault="002B3794" w:rsidP="003E13B6">
            <w:pPr>
              <w:spacing w:after="0" w:line="240" w:lineRule="auto"/>
              <w:rPr>
                <w:del w:id="333" w:author="XKLL" w:date="2020-08-24T12:40:00Z"/>
                <w:rFonts w:ascii="Times New Roman" w:eastAsia="Times New Roman" w:hAnsi="Times New Roman" w:cs="Times New Roman"/>
                <w:b/>
                <w:bCs/>
                <w:color w:val="000000"/>
                <w:sz w:val="18"/>
                <w:szCs w:val="18"/>
                <w:lang w:eastAsia="zh-CN"/>
              </w:rPr>
            </w:pPr>
            <w:del w:id="33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DD40FD4" w14:textId="2E1D88A7" w:rsidR="002B3794" w:rsidRPr="00A54C0B" w:rsidDel="00892738" w:rsidRDefault="002B3794" w:rsidP="003E13B6">
            <w:pPr>
              <w:spacing w:after="0" w:line="240" w:lineRule="auto"/>
              <w:rPr>
                <w:del w:id="335" w:author="XKLL" w:date="2020-08-24T12:40:00Z"/>
                <w:rFonts w:ascii="Times New Roman" w:eastAsia="Times New Roman" w:hAnsi="Times New Roman" w:cs="Times New Roman"/>
                <w:b/>
                <w:bCs/>
                <w:color w:val="000000"/>
                <w:sz w:val="18"/>
                <w:szCs w:val="18"/>
                <w:lang w:eastAsia="zh-CN"/>
              </w:rPr>
            </w:pPr>
            <w:del w:id="33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B703047" w14:textId="10BD8048" w:rsidR="002B3794" w:rsidRPr="00A54C0B" w:rsidDel="00892738" w:rsidRDefault="002B3794" w:rsidP="003E13B6">
            <w:pPr>
              <w:spacing w:after="0" w:line="240" w:lineRule="auto"/>
              <w:rPr>
                <w:del w:id="337" w:author="XKLL" w:date="2020-08-24T12:40:00Z"/>
                <w:rFonts w:ascii="Times New Roman" w:eastAsia="Times New Roman" w:hAnsi="Times New Roman" w:cs="Times New Roman"/>
                <w:b/>
                <w:bCs/>
                <w:color w:val="000000"/>
                <w:sz w:val="18"/>
                <w:szCs w:val="18"/>
                <w:lang w:eastAsia="zh-CN"/>
              </w:rPr>
            </w:pPr>
            <w:del w:id="33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17B433D3" w14:textId="5DCDC962" w:rsidTr="00A54C0B">
        <w:trPr>
          <w:trHeight w:val="270"/>
          <w:del w:id="339"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2B12306F" w14:textId="12C1C65D" w:rsidR="002B3794" w:rsidRPr="00A54C0B" w:rsidDel="00892738" w:rsidRDefault="002B3794" w:rsidP="003E13B6">
            <w:pPr>
              <w:spacing w:after="0" w:line="240" w:lineRule="auto"/>
              <w:rPr>
                <w:del w:id="340" w:author="XKLL" w:date="2020-08-24T12:40:00Z"/>
                <w:rFonts w:ascii="Times New Roman" w:eastAsia="Times New Roman" w:hAnsi="Times New Roman" w:cs="Times New Roman"/>
                <w:b/>
                <w:bCs/>
                <w:color w:val="FFFFFF"/>
                <w:sz w:val="18"/>
                <w:szCs w:val="18"/>
                <w:lang w:eastAsia="zh-CN"/>
              </w:rPr>
            </w:pPr>
            <w:del w:id="341" w:author="XKLL" w:date="2020-08-24T12:40:00Z">
              <w:r w:rsidRPr="00A54C0B" w:rsidDel="00892738">
                <w:rPr>
                  <w:rFonts w:ascii="Times New Roman" w:eastAsia="Times New Roman" w:hAnsi="Times New Roman" w:cs="Times New Roman"/>
                  <w:b/>
                  <w:bCs/>
                  <w:color w:val="FFFFFF"/>
                  <w:sz w:val="18"/>
                  <w:szCs w:val="18"/>
                  <w:lang w:eastAsia="zh-CN"/>
                </w:rPr>
                <w:delText>Pickup</w:delText>
              </w:r>
            </w:del>
          </w:p>
        </w:tc>
        <w:tc>
          <w:tcPr>
            <w:tcW w:w="1169" w:type="dxa"/>
            <w:tcBorders>
              <w:top w:val="nil"/>
              <w:left w:val="nil"/>
              <w:bottom w:val="single" w:sz="4" w:space="0" w:color="256FC1"/>
              <w:right w:val="single" w:sz="4" w:space="0" w:color="256FC1"/>
            </w:tcBorders>
            <w:shd w:val="clear" w:color="000000" w:fill="FFFF99"/>
            <w:noWrap/>
            <w:vAlign w:val="bottom"/>
            <w:hideMark/>
          </w:tcPr>
          <w:p w14:paraId="73D8DF33" w14:textId="6ABE8F38" w:rsidR="002B3794" w:rsidRPr="00A54C0B" w:rsidDel="00892738" w:rsidRDefault="002B3794" w:rsidP="003E13B6">
            <w:pPr>
              <w:spacing w:after="0" w:line="240" w:lineRule="auto"/>
              <w:rPr>
                <w:del w:id="342" w:author="XKLL" w:date="2020-08-24T12:40:00Z"/>
                <w:rFonts w:ascii="Times New Roman" w:eastAsia="Times New Roman" w:hAnsi="Times New Roman" w:cs="Times New Roman"/>
                <w:b/>
                <w:bCs/>
                <w:color w:val="000000"/>
                <w:sz w:val="18"/>
                <w:szCs w:val="18"/>
                <w:lang w:eastAsia="zh-CN"/>
              </w:rPr>
            </w:pPr>
            <w:del w:id="343" w:author="XKLL" w:date="2020-08-24T12:40:00Z">
              <w:r w:rsidRPr="00A54C0B" w:rsidDel="00892738">
                <w:rPr>
                  <w:rFonts w:ascii="Times New Roman" w:eastAsia="Times New Roman" w:hAnsi="Times New Roman" w:cs="Times New Roman"/>
                  <w:b/>
                  <w:bCs/>
                  <w:color w:val="000000"/>
                  <w:sz w:val="18"/>
                  <w:szCs w:val="18"/>
                  <w:lang w:eastAsia="zh-CN"/>
                </w:rPr>
                <w:delText>Conv/PHEV/BEV/FCEV</w:delText>
              </w:r>
            </w:del>
          </w:p>
        </w:tc>
        <w:tc>
          <w:tcPr>
            <w:tcW w:w="1169" w:type="dxa"/>
            <w:tcBorders>
              <w:top w:val="nil"/>
              <w:left w:val="nil"/>
              <w:bottom w:val="single" w:sz="4" w:space="0" w:color="256FC1"/>
              <w:right w:val="single" w:sz="4" w:space="0" w:color="256FC1"/>
            </w:tcBorders>
            <w:shd w:val="clear" w:color="000000" w:fill="FFFF99"/>
            <w:noWrap/>
            <w:vAlign w:val="bottom"/>
            <w:hideMark/>
          </w:tcPr>
          <w:p w14:paraId="61F78F4D" w14:textId="4A05602D" w:rsidR="002B3794" w:rsidRPr="00A54C0B" w:rsidDel="00892738" w:rsidRDefault="002B3794" w:rsidP="003E13B6">
            <w:pPr>
              <w:spacing w:after="0" w:line="240" w:lineRule="auto"/>
              <w:rPr>
                <w:del w:id="344" w:author="XKLL" w:date="2020-08-24T12:40:00Z"/>
                <w:rFonts w:ascii="Times New Roman" w:eastAsia="Times New Roman" w:hAnsi="Times New Roman" w:cs="Times New Roman"/>
                <w:b/>
                <w:bCs/>
                <w:color w:val="000000"/>
                <w:sz w:val="18"/>
                <w:szCs w:val="18"/>
                <w:lang w:eastAsia="zh-CN"/>
              </w:rPr>
            </w:pPr>
            <w:del w:id="345" w:author="XKLL" w:date="2020-08-24T12:40:00Z">
              <w:r w:rsidRPr="00A54C0B" w:rsidDel="00892738">
                <w:rPr>
                  <w:rFonts w:ascii="Times New Roman" w:eastAsia="Times New Roman" w:hAnsi="Times New Roman" w:cs="Times New Roman"/>
                  <w:b/>
                  <w:bCs/>
                  <w:color w:val="000000"/>
                  <w:sz w:val="18"/>
                  <w:szCs w:val="18"/>
                  <w:lang w:eastAsia="zh-CN"/>
                </w:rPr>
                <w:delText>Conv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1416CD7" w14:textId="10141887" w:rsidR="002B3794" w:rsidRPr="00A54C0B" w:rsidDel="00892738" w:rsidRDefault="002B3794" w:rsidP="003E13B6">
            <w:pPr>
              <w:spacing w:after="0" w:line="240" w:lineRule="auto"/>
              <w:rPr>
                <w:del w:id="346" w:author="XKLL" w:date="2020-08-24T12:40:00Z"/>
                <w:rFonts w:ascii="Times New Roman" w:eastAsia="Times New Roman" w:hAnsi="Times New Roman" w:cs="Times New Roman"/>
                <w:b/>
                <w:bCs/>
                <w:color w:val="000000"/>
                <w:sz w:val="18"/>
                <w:szCs w:val="18"/>
                <w:lang w:eastAsia="zh-CN"/>
              </w:rPr>
            </w:pPr>
            <w:del w:id="347"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75F95536" w14:textId="35FE5898" w:rsidR="002B3794" w:rsidRPr="00A54C0B" w:rsidDel="00892738" w:rsidRDefault="002B3794" w:rsidP="003E13B6">
            <w:pPr>
              <w:spacing w:after="0" w:line="240" w:lineRule="auto"/>
              <w:rPr>
                <w:del w:id="348" w:author="XKLL" w:date="2020-08-24T12:40:00Z"/>
                <w:rFonts w:ascii="Times New Roman" w:eastAsia="Times New Roman" w:hAnsi="Times New Roman" w:cs="Times New Roman"/>
                <w:b/>
                <w:bCs/>
                <w:color w:val="000000"/>
                <w:sz w:val="18"/>
                <w:szCs w:val="18"/>
                <w:lang w:eastAsia="zh-CN"/>
              </w:rPr>
            </w:pPr>
            <w:del w:id="349"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946E20A" w14:textId="1366B393" w:rsidR="002B3794" w:rsidRPr="00A54C0B" w:rsidDel="00892738" w:rsidRDefault="002B3794" w:rsidP="003E13B6">
            <w:pPr>
              <w:spacing w:after="0" w:line="240" w:lineRule="auto"/>
              <w:rPr>
                <w:del w:id="350" w:author="XKLL" w:date="2020-08-24T12:40:00Z"/>
                <w:rFonts w:ascii="Times New Roman" w:eastAsia="Times New Roman" w:hAnsi="Times New Roman" w:cs="Times New Roman"/>
                <w:b/>
                <w:bCs/>
                <w:color w:val="000000"/>
                <w:sz w:val="18"/>
                <w:szCs w:val="18"/>
                <w:lang w:eastAsia="zh-CN"/>
              </w:rPr>
            </w:pPr>
            <w:del w:id="351"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F5A895A" w14:textId="3A231B8C" w:rsidR="002B3794" w:rsidRPr="00A54C0B" w:rsidDel="00892738" w:rsidRDefault="002B3794" w:rsidP="003E13B6">
            <w:pPr>
              <w:spacing w:after="0" w:line="240" w:lineRule="auto"/>
              <w:rPr>
                <w:del w:id="352" w:author="XKLL" w:date="2020-08-24T12:40:00Z"/>
                <w:rFonts w:ascii="Times New Roman" w:eastAsia="Times New Roman" w:hAnsi="Times New Roman" w:cs="Times New Roman"/>
                <w:b/>
                <w:bCs/>
                <w:color w:val="000000"/>
                <w:sz w:val="18"/>
                <w:szCs w:val="18"/>
                <w:lang w:eastAsia="zh-CN"/>
              </w:rPr>
            </w:pPr>
            <w:del w:id="35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F5414F1" w14:textId="31351E07" w:rsidR="002B3794" w:rsidRPr="00A54C0B" w:rsidDel="00892738" w:rsidRDefault="002B3794" w:rsidP="003E13B6">
            <w:pPr>
              <w:spacing w:after="0" w:line="240" w:lineRule="auto"/>
              <w:rPr>
                <w:del w:id="354" w:author="XKLL" w:date="2020-08-24T12:40:00Z"/>
                <w:rFonts w:ascii="Times New Roman" w:eastAsia="Times New Roman" w:hAnsi="Times New Roman" w:cs="Times New Roman"/>
                <w:b/>
                <w:bCs/>
                <w:color w:val="000000"/>
                <w:sz w:val="18"/>
                <w:szCs w:val="18"/>
                <w:lang w:eastAsia="zh-CN"/>
              </w:rPr>
            </w:pPr>
            <w:del w:id="35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0838B73B" w14:textId="32912F7A" w:rsidTr="00A54C0B">
        <w:trPr>
          <w:trHeight w:val="270"/>
          <w:del w:id="356"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7734EA0F" w14:textId="186BD432" w:rsidR="002B3794" w:rsidRPr="00A54C0B" w:rsidDel="00892738" w:rsidRDefault="002B3794" w:rsidP="003E13B6">
            <w:pPr>
              <w:spacing w:after="0" w:line="240" w:lineRule="auto"/>
              <w:rPr>
                <w:del w:id="357" w:author="XKLL" w:date="2020-08-24T12:40:00Z"/>
                <w:rFonts w:ascii="Times New Roman" w:eastAsia="Times New Roman" w:hAnsi="Times New Roman" w:cs="Times New Roman"/>
                <w:b/>
                <w:bCs/>
                <w:color w:val="FFFFFF"/>
                <w:sz w:val="18"/>
                <w:szCs w:val="18"/>
                <w:lang w:eastAsia="zh-CN"/>
              </w:rPr>
            </w:pPr>
            <w:del w:id="358" w:author="XKLL" w:date="2020-08-24T12:40:00Z">
              <w:r w:rsidRPr="00A54C0B" w:rsidDel="00892738">
                <w:rPr>
                  <w:rFonts w:ascii="Times New Roman" w:eastAsia="Times New Roman" w:hAnsi="Times New Roman" w:cs="Times New Roman"/>
                  <w:b/>
                  <w:bCs/>
                  <w:color w:val="FFFFFF"/>
                  <w:sz w:val="18"/>
                  <w:szCs w:val="18"/>
                  <w:lang w:eastAsia="zh-CN"/>
                </w:rPr>
                <w:delText>Flatbed/state/flatform</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4043B6F" w14:textId="66B1F1F2" w:rsidR="002B3794" w:rsidRPr="00A54C0B" w:rsidDel="00892738" w:rsidRDefault="002B3794" w:rsidP="003E13B6">
            <w:pPr>
              <w:spacing w:after="0" w:line="240" w:lineRule="auto"/>
              <w:rPr>
                <w:del w:id="359" w:author="XKLL" w:date="2020-08-24T12:40:00Z"/>
                <w:rFonts w:ascii="Times New Roman" w:eastAsia="Times New Roman" w:hAnsi="Times New Roman" w:cs="Times New Roman"/>
                <w:b/>
                <w:bCs/>
                <w:color w:val="000000"/>
                <w:sz w:val="18"/>
                <w:szCs w:val="18"/>
                <w:lang w:eastAsia="zh-CN"/>
              </w:rPr>
            </w:pPr>
            <w:del w:id="360"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168E012" w14:textId="16AA7783" w:rsidR="002B3794" w:rsidRPr="00A54C0B" w:rsidDel="00892738" w:rsidRDefault="002B3794" w:rsidP="003E13B6">
            <w:pPr>
              <w:spacing w:after="0" w:line="240" w:lineRule="auto"/>
              <w:rPr>
                <w:del w:id="361" w:author="XKLL" w:date="2020-08-24T12:40:00Z"/>
                <w:rFonts w:ascii="Times New Roman" w:eastAsia="Times New Roman" w:hAnsi="Times New Roman" w:cs="Times New Roman"/>
                <w:b/>
                <w:bCs/>
                <w:color w:val="000000"/>
                <w:sz w:val="18"/>
                <w:szCs w:val="18"/>
                <w:lang w:eastAsia="zh-CN"/>
              </w:rPr>
            </w:pPr>
            <w:del w:id="362"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F690F11" w14:textId="31C56659" w:rsidR="002B3794" w:rsidRPr="00A54C0B" w:rsidDel="00892738" w:rsidRDefault="002B3794" w:rsidP="003E13B6">
            <w:pPr>
              <w:spacing w:after="0" w:line="240" w:lineRule="auto"/>
              <w:rPr>
                <w:del w:id="363" w:author="XKLL" w:date="2020-08-24T12:40:00Z"/>
                <w:rFonts w:ascii="Times New Roman" w:eastAsia="Times New Roman" w:hAnsi="Times New Roman" w:cs="Times New Roman"/>
                <w:b/>
                <w:bCs/>
                <w:color w:val="000000"/>
                <w:sz w:val="18"/>
                <w:szCs w:val="18"/>
                <w:lang w:eastAsia="zh-CN"/>
              </w:rPr>
            </w:pPr>
            <w:del w:id="364"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5C73FB2E" w14:textId="3F9D7FB1" w:rsidR="002B3794" w:rsidRPr="00A54C0B" w:rsidDel="00892738" w:rsidRDefault="002B3794" w:rsidP="003E13B6">
            <w:pPr>
              <w:spacing w:after="0" w:line="240" w:lineRule="auto"/>
              <w:rPr>
                <w:del w:id="365" w:author="XKLL" w:date="2020-08-24T12:40:00Z"/>
                <w:rFonts w:ascii="Times New Roman" w:eastAsia="Times New Roman" w:hAnsi="Times New Roman" w:cs="Times New Roman"/>
                <w:b/>
                <w:bCs/>
                <w:color w:val="000000"/>
                <w:sz w:val="18"/>
                <w:szCs w:val="18"/>
                <w:lang w:eastAsia="zh-CN"/>
              </w:rPr>
            </w:pPr>
            <w:del w:id="366"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8780526" w14:textId="4CD7B90F" w:rsidR="002B3794" w:rsidRPr="00A54C0B" w:rsidDel="00892738" w:rsidRDefault="002B3794" w:rsidP="003E13B6">
            <w:pPr>
              <w:spacing w:after="0" w:line="240" w:lineRule="auto"/>
              <w:rPr>
                <w:del w:id="367" w:author="XKLL" w:date="2020-08-24T12:40:00Z"/>
                <w:rFonts w:ascii="Times New Roman" w:eastAsia="Times New Roman" w:hAnsi="Times New Roman" w:cs="Times New Roman"/>
                <w:b/>
                <w:bCs/>
                <w:color w:val="000000"/>
                <w:sz w:val="18"/>
                <w:szCs w:val="18"/>
                <w:lang w:eastAsia="zh-CN"/>
              </w:rPr>
            </w:pPr>
            <w:del w:id="368"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F6A8328" w14:textId="4C1A0BBF" w:rsidR="002B3794" w:rsidRPr="00A54C0B" w:rsidDel="00892738" w:rsidRDefault="002B3794" w:rsidP="003E13B6">
            <w:pPr>
              <w:spacing w:after="0" w:line="240" w:lineRule="auto"/>
              <w:rPr>
                <w:del w:id="369" w:author="XKLL" w:date="2020-08-24T12:40:00Z"/>
                <w:rFonts w:ascii="Times New Roman" w:eastAsia="Times New Roman" w:hAnsi="Times New Roman" w:cs="Times New Roman"/>
                <w:b/>
                <w:bCs/>
                <w:color w:val="000000"/>
                <w:sz w:val="18"/>
                <w:szCs w:val="18"/>
                <w:lang w:eastAsia="zh-CN"/>
              </w:rPr>
            </w:pPr>
            <w:del w:id="370"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4367525" w14:textId="505D9E5D" w:rsidR="002B3794" w:rsidRPr="00A54C0B" w:rsidDel="00892738" w:rsidRDefault="002B3794" w:rsidP="003E13B6">
            <w:pPr>
              <w:spacing w:after="0" w:line="240" w:lineRule="auto"/>
              <w:rPr>
                <w:del w:id="371" w:author="XKLL" w:date="2020-08-24T12:40:00Z"/>
                <w:rFonts w:ascii="Times New Roman" w:eastAsia="Times New Roman" w:hAnsi="Times New Roman" w:cs="Times New Roman"/>
                <w:b/>
                <w:bCs/>
                <w:color w:val="000000"/>
                <w:sz w:val="18"/>
                <w:szCs w:val="18"/>
                <w:lang w:eastAsia="zh-CN"/>
              </w:rPr>
            </w:pPr>
            <w:del w:id="372"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2FD9B438" w14:textId="23EC6008" w:rsidTr="00A54C0B">
        <w:trPr>
          <w:trHeight w:val="270"/>
          <w:del w:id="373"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02D9FB0C" w14:textId="05CF3DB9" w:rsidR="002B3794" w:rsidRPr="00A54C0B" w:rsidDel="00892738" w:rsidRDefault="002B3794" w:rsidP="003E13B6">
            <w:pPr>
              <w:spacing w:after="0" w:line="240" w:lineRule="auto"/>
              <w:rPr>
                <w:del w:id="374" w:author="XKLL" w:date="2020-08-24T12:40:00Z"/>
                <w:rFonts w:ascii="Times New Roman" w:eastAsia="Times New Roman" w:hAnsi="Times New Roman" w:cs="Times New Roman"/>
                <w:b/>
                <w:bCs/>
                <w:color w:val="FFFFFF"/>
                <w:sz w:val="18"/>
                <w:szCs w:val="18"/>
                <w:lang w:eastAsia="zh-CN"/>
              </w:rPr>
            </w:pPr>
            <w:del w:id="375" w:author="XKLL" w:date="2020-08-24T12:40:00Z">
              <w:r w:rsidRPr="00A54C0B" w:rsidDel="00892738">
                <w:rPr>
                  <w:rFonts w:ascii="Times New Roman" w:eastAsia="Times New Roman" w:hAnsi="Times New Roman" w:cs="Times New Roman"/>
                  <w:b/>
                  <w:bCs/>
                  <w:color w:val="FFFFFF"/>
                  <w:sz w:val="18"/>
                  <w:szCs w:val="18"/>
                  <w:lang w:eastAsia="zh-CN"/>
                </w:rPr>
                <w:delText>Freight - drayage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F80C011" w14:textId="09C3E197" w:rsidR="002B3794" w:rsidRPr="00A54C0B" w:rsidDel="00892738" w:rsidRDefault="002B3794" w:rsidP="003E13B6">
            <w:pPr>
              <w:spacing w:after="0" w:line="240" w:lineRule="auto"/>
              <w:rPr>
                <w:del w:id="376" w:author="XKLL" w:date="2020-08-24T12:40:00Z"/>
                <w:rFonts w:ascii="Times New Roman" w:eastAsia="Times New Roman" w:hAnsi="Times New Roman" w:cs="Times New Roman"/>
                <w:b/>
                <w:bCs/>
                <w:color w:val="000000"/>
                <w:sz w:val="18"/>
                <w:szCs w:val="18"/>
                <w:lang w:eastAsia="zh-CN"/>
              </w:rPr>
            </w:pPr>
            <w:del w:id="37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9553BAD" w14:textId="5AAC0E6E" w:rsidR="002B3794" w:rsidRPr="00A54C0B" w:rsidDel="00892738" w:rsidRDefault="002B3794" w:rsidP="003E13B6">
            <w:pPr>
              <w:spacing w:after="0" w:line="240" w:lineRule="auto"/>
              <w:rPr>
                <w:del w:id="378" w:author="XKLL" w:date="2020-08-24T12:40:00Z"/>
                <w:rFonts w:ascii="Times New Roman" w:eastAsia="Times New Roman" w:hAnsi="Times New Roman" w:cs="Times New Roman"/>
                <w:b/>
                <w:bCs/>
                <w:color w:val="000000"/>
                <w:sz w:val="18"/>
                <w:szCs w:val="18"/>
                <w:lang w:eastAsia="zh-CN"/>
              </w:rPr>
            </w:pPr>
            <w:del w:id="379"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5DF0AD4" w14:textId="7CBB3CA7" w:rsidR="002B3794" w:rsidRPr="00A54C0B" w:rsidDel="00892738" w:rsidRDefault="002B3794" w:rsidP="003E13B6">
            <w:pPr>
              <w:spacing w:after="0" w:line="240" w:lineRule="auto"/>
              <w:rPr>
                <w:del w:id="380" w:author="XKLL" w:date="2020-08-24T12:40:00Z"/>
                <w:rFonts w:ascii="Times New Roman" w:eastAsia="Times New Roman" w:hAnsi="Times New Roman" w:cs="Times New Roman"/>
                <w:b/>
                <w:bCs/>
                <w:color w:val="000000"/>
                <w:sz w:val="18"/>
                <w:szCs w:val="18"/>
                <w:lang w:eastAsia="zh-CN"/>
              </w:rPr>
            </w:pPr>
            <w:del w:id="38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78AF3C95" w14:textId="0B64446F" w:rsidR="002B3794" w:rsidRPr="00A54C0B" w:rsidDel="00892738" w:rsidRDefault="002B3794" w:rsidP="003E13B6">
            <w:pPr>
              <w:spacing w:after="0" w:line="240" w:lineRule="auto"/>
              <w:rPr>
                <w:del w:id="382" w:author="XKLL" w:date="2020-08-24T12:40:00Z"/>
                <w:rFonts w:ascii="Times New Roman" w:eastAsia="Times New Roman" w:hAnsi="Times New Roman" w:cs="Times New Roman"/>
                <w:b/>
                <w:bCs/>
                <w:color w:val="000000"/>
                <w:sz w:val="18"/>
                <w:szCs w:val="18"/>
                <w:lang w:eastAsia="zh-CN"/>
              </w:rPr>
            </w:pPr>
            <w:del w:id="38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5B40A99" w14:textId="04BA9F80" w:rsidR="002B3794" w:rsidRPr="00A54C0B" w:rsidDel="00892738" w:rsidRDefault="002B3794" w:rsidP="003E13B6">
            <w:pPr>
              <w:spacing w:after="0" w:line="240" w:lineRule="auto"/>
              <w:rPr>
                <w:del w:id="384" w:author="XKLL" w:date="2020-08-24T12:40:00Z"/>
                <w:rFonts w:ascii="Times New Roman" w:eastAsia="Times New Roman" w:hAnsi="Times New Roman" w:cs="Times New Roman"/>
                <w:b/>
                <w:bCs/>
                <w:color w:val="000000"/>
                <w:sz w:val="18"/>
                <w:szCs w:val="18"/>
                <w:lang w:eastAsia="zh-CN"/>
              </w:rPr>
            </w:pPr>
            <w:del w:id="38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7079422" w14:textId="50087D23" w:rsidR="002B3794" w:rsidRPr="00A54C0B" w:rsidDel="00892738" w:rsidRDefault="002B3794" w:rsidP="003E13B6">
            <w:pPr>
              <w:spacing w:after="0" w:line="240" w:lineRule="auto"/>
              <w:rPr>
                <w:del w:id="386" w:author="XKLL" w:date="2020-08-24T12:40:00Z"/>
                <w:rFonts w:ascii="Times New Roman" w:eastAsia="Times New Roman" w:hAnsi="Times New Roman" w:cs="Times New Roman"/>
                <w:b/>
                <w:bCs/>
                <w:color w:val="000000"/>
                <w:sz w:val="18"/>
                <w:szCs w:val="18"/>
                <w:lang w:eastAsia="zh-CN"/>
              </w:rPr>
            </w:pPr>
            <w:del w:id="38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8CA9C45" w14:textId="013D3379" w:rsidR="002B3794" w:rsidRPr="00A54C0B" w:rsidDel="00892738" w:rsidRDefault="002B3794" w:rsidP="003E13B6">
            <w:pPr>
              <w:spacing w:after="0" w:line="240" w:lineRule="auto"/>
              <w:rPr>
                <w:del w:id="388" w:author="XKLL" w:date="2020-08-24T12:40:00Z"/>
                <w:rFonts w:ascii="Times New Roman" w:eastAsia="Times New Roman" w:hAnsi="Times New Roman" w:cs="Times New Roman"/>
                <w:b/>
                <w:bCs/>
                <w:color w:val="000000"/>
                <w:sz w:val="18"/>
                <w:szCs w:val="18"/>
                <w:lang w:eastAsia="zh-CN"/>
              </w:rPr>
            </w:pPr>
            <w:del w:id="389" w:author="XKLL" w:date="2020-08-24T12:40:00Z">
              <w:r w:rsidRPr="00A54C0B" w:rsidDel="00892738">
                <w:rPr>
                  <w:rFonts w:ascii="Times New Roman" w:eastAsia="Times New Roman" w:hAnsi="Times New Roman" w:cs="Times New Roman"/>
                  <w:b/>
                  <w:bCs/>
                  <w:color w:val="000000"/>
                  <w:sz w:val="18"/>
                  <w:szCs w:val="18"/>
                  <w:lang w:eastAsia="zh-CN"/>
                </w:rPr>
                <w:delText>Conv/BEV/LNG/CNG</w:delText>
              </w:r>
            </w:del>
          </w:p>
        </w:tc>
      </w:tr>
      <w:tr w:rsidR="002B3794" w:rsidRPr="00A54C0B" w:rsidDel="00892738" w14:paraId="2B6D1BAE" w14:textId="4B657F0A" w:rsidTr="00A54C0B">
        <w:trPr>
          <w:trHeight w:val="270"/>
          <w:del w:id="390"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4DE3A82D" w14:textId="59ABF947" w:rsidR="002B3794" w:rsidRPr="00A54C0B" w:rsidDel="00892738" w:rsidRDefault="002B3794" w:rsidP="003E13B6">
            <w:pPr>
              <w:spacing w:after="0" w:line="240" w:lineRule="auto"/>
              <w:rPr>
                <w:del w:id="391" w:author="XKLL" w:date="2020-08-24T12:40:00Z"/>
                <w:rFonts w:ascii="Times New Roman" w:eastAsia="Times New Roman" w:hAnsi="Times New Roman" w:cs="Times New Roman"/>
                <w:b/>
                <w:bCs/>
                <w:color w:val="FFFFFF"/>
                <w:sz w:val="18"/>
                <w:szCs w:val="18"/>
                <w:lang w:eastAsia="zh-CN"/>
              </w:rPr>
            </w:pPr>
            <w:del w:id="392" w:author="XKLL" w:date="2020-08-24T12:40:00Z">
              <w:r w:rsidRPr="00A54C0B" w:rsidDel="00892738">
                <w:rPr>
                  <w:rFonts w:ascii="Times New Roman" w:eastAsia="Times New Roman" w:hAnsi="Times New Roman" w:cs="Times New Roman"/>
                  <w:b/>
                  <w:bCs/>
                  <w:color w:val="FFFFFF"/>
                  <w:sz w:val="18"/>
                  <w:szCs w:val="18"/>
                  <w:lang w:eastAsia="zh-CN"/>
                </w:rPr>
                <w:delText>Port Drayage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1B7AC67" w14:textId="183EBE30" w:rsidR="002B3794" w:rsidRPr="00A54C0B" w:rsidDel="00892738" w:rsidRDefault="002B3794" w:rsidP="003E13B6">
            <w:pPr>
              <w:spacing w:after="0" w:line="240" w:lineRule="auto"/>
              <w:rPr>
                <w:del w:id="393" w:author="XKLL" w:date="2020-08-24T12:40:00Z"/>
                <w:rFonts w:ascii="Times New Roman" w:eastAsia="Times New Roman" w:hAnsi="Times New Roman" w:cs="Times New Roman"/>
                <w:b/>
                <w:bCs/>
                <w:color w:val="000000"/>
                <w:sz w:val="18"/>
                <w:szCs w:val="18"/>
                <w:lang w:eastAsia="zh-CN"/>
              </w:rPr>
            </w:pPr>
            <w:del w:id="39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E5DAE07" w14:textId="01A891BF" w:rsidR="002B3794" w:rsidRPr="00A54C0B" w:rsidDel="00892738" w:rsidRDefault="002B3794" w:rsidP="003E13B6">
            <w:pPr>
              <w:spacing w:after="0" w:line="240" w:lineRule="auto"/>
              <w:rPr>
                <w:del w:id="395" w:author="XKLL" w:date="2020-08-24T12:40:00Z"/>
                <w:rFonts w:ascii="Times New Roman" w:eastAsia="Times New Roman" w:hAnsi="Times New Roman" w:cs="Times New Roman"/>
                <w:b/>
                <w:bCs/>
                <w:color w:val="000000"/>
                <w:sz w:val="18"/>
                <w:szCs w:val="18"/>
                <w:lang w:eastAsia="zh-CN"/>
              </w:rPr>
            </w:pPr>
            <w:del w:id="39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AEA2EBE" w14:textId="09D4FDB2" w:rsidR="002B3794" w:rsidRPr="00A54C0B" w:rsidDel="00892738" w:rsidRDefault="002B3794" w:rsidP="003E13B6">
            <w:pPr>
              <w:spacing w:after="0" w:line="240" w:lineRule="auto"/>
              <w:rPr>
                <w:del w:id="397" w:author="XKLL" w:date="2020-08-24T12:40:00Z"/>
                <w:rFonts w:ascii="Times New Roman" w:eastAsia="Times New Roman" w:hAnsi="Times New Roman" w:cs="Times New Roman"/>
                <w:b/>
                <w:bCs/>
                <w:color w:val="000000"/>
                <w:sz w:val="18"/>
                <w:szCs w:val="18"/>
                <w:lang w:eastAsia="zh-CN"/>
              </w:rPr>
            </w:pPr>
            <w:del w:id="39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250FED97" w14:textId="0BCEAE4E" w:rsidR="002B3794" w:rsidRPr="00A54C0B" w:rsidDel="00892738" w:rsidRDefault="002B3794" w:rsidP="003E13B6">
            <w:pPr>
              <w:spacing w:after="0" w:line="240" w:lineRule="auto"/>
              <w:rPr>
                <w:del w:id="399" w:author="XKLL" w:date="2020-08-24T12:40:00Z"/>
                <w:rFonts w:ascii="Times New Roman" w:eastAsia="Times New Roman" w:hAnsi="Times New Roman" w:cs="Times New Roman"/>
                <w:b/>
                <w:bCs/>
                <w:color w:val="000000"/>
                <w:sz w:val="18"/>
                <w:szCs w:val="18"/>
                <w:lang w:eastAsia="zh-CN"/>
              </w:rPr>
            </w:pPr>
            <w:del w:id="40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F1A8707" w14:textId="3E685E64" w:rsidR="002B3794" w:rsidRPr="00A54C0B" w:rsidDel="00892738" w:rsidRDefault="002B3794" w:rsidP="003E13B6">
            <w:pPr>
              <w:spacing w:after="0" w:line="240" w:lineRule="auto"/>
              <w:rPr>
                <w:del w:id="401" w:author="XKLL" w:date="2020-08-24T12:40:00Z"/>
                <w:rFonts w:ascii="Times New Roman" w:eastAsia="Times New Roman" w:hAnsi="Times New Roman" w:cs="Times New Roman"/>
                <w:b/>
                <w:bCs/>
                <w:color w:val="000000"/>
                <w:sz w:val="18"/>
                <w:szCs w:val="18"/>
                <w:lang w:eastAsia="zh-CN"/>
              </w:rPr>
            </w:pPr>
            <w:del w:id="40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7BB1B31" w14:textId="45CA499A" w:rsidR="002B3794" w:rsidRPr="00A54C0B" w:rsidDel="00892738" w:rsidRDefault="002B3794" w:rsidP="003E13B6">
            <w:pPr>
              <w:spacing w:after="0" w:line="240" w:lineRule="auto"/>
              <w:rPr>
                <w:del w:id="403" w:author="XKLL" w:date="2020-08-24T12:40:00Z"/>
                <w:rFonts w:ascii="Times New Roman" w:eastAsia="Times New Roman" w:hAnsi="Times New Roman" w:cs="Times New Roman"/>
                <w:b/>
                <w:bCs/>
                <w:color w:val="000000"/>
                <w:sz w:val="18"/>
                <w:szCs w:val="18"/>
                <w:lang w:eastAsia="zh-CN"/>
              </w:rPr>
            </w:pPr>
            <w:del w:id="40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00F0630" w14:textId="689F895C" w:rsidR="002B3794" w:rsidRPr="00A54C0B" w:rsidDel="00892738" w:rsidRDefault="002B3794" w:rsidP="003E13B6">
            <w:pPr>
              <w:spacing w:after="0" w:line="240" w:lineRule="auto"/>
              <w:rPr>
                <w:del w:id="405" w:author="XKLL" w:date="2020-08-24T12:40:00Z"/>
                <w:rFonts w:ascii="Times New Roman" w:eastAsia="Times New Roman" w:hAnsi="Times New Roman" w:cs="Times New Roman"/>
                <w:b/>
                <w:bCs/>
                <w:color w:val="000000"/>
                <w:sz w:val="18"/>
                <w:szCs w:val="18"/>
                <w:lang w:eastAsia="zh-CN"/>
              </w:rPr>
            </w:pPr>
            <w:del w:id="406" w:author="XKLL" w:date="2020-08-24T12:40:00Z">
              <w:r w:rsidRPr="00A54C0B" w:rsidDel="00892738">
                <w:rPr>
                  <w:rFonts w:ascii="Times New Roman" w:eastAsia="Times New Roman" w:hAnsi="Times New Roman" w:cs="Times New Roman"/>
                  <w:b/>
                  <w:bCs/>
                  <w:color w:val="000000"/>
                  <w:sz w:val="18"/>
                  <w:szCs w:val="18"/>
                  <w:lang w:eastAsia="zh-CN"/>
                </w:rPr>
                <w:delText>Conv/BEV/LNG/CNG</w:delText>
              </w:r>
            </w:del>
          </w:p>
        </w:tc>
      </w:tr>
      <w:tr w:rsidR="002B3794" w:rsidRPr="00A54C0B" w:rsidDel="00892738" w14:paraId="229DF48F" w14:textId="0AFED266" w:rsidTr="00A54C0B">
        <w:trPr>
          <w:trHeight w:val="270"/>
          <w:del w:id="407"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13CBBD8D" w14:textId="73079F3D" w:rsidR="002B3794" w:rsidRPr="00A54C0B" w:rsidDel="00892738" w:rsidRDefault="002B3794" w:rsidP="003E13B6">
            <w:pPr>
              <w:spacing w:after="0" w:line="240" w:lineRule="auto"/>
              <w:rPr>
                <w:del w:id="408" w:author="XKLL" w:date="2020-08-24T12:40:00Z"/>
                <w:rFonts w:ascii="Times New Roman" w:eastAsia="Times New Roman" w:hAnsi="Times New Roman" w:cs="Times New Roman"/>
                <w:b/>
                <w:bCs/>
                <w:color w:val="FFFFFF"/>
                <w:sz w:val="18"/>
                <w:szCs w:val="18"/>
                <w:lang w:eastAsia="zh-CN"/>
              </w:rPr>
            </w:pPr>
            <w:del w:id="409" w:author="XKLL" w:date="2020-08-24T12:40:00Z">
              <w:r w:rsidRPr="00A54C0B" w:rsidDel="00892738">
                <w:rPr>
                  <w:rFonts w:ascii="Times New Roman" w:eastAsia="Times New Roman" w:hAnsi="Times New Roman" w:cs="Times New Roman"/>
                  <w:b/>
                  <w:bCs/>
                  <w:color w:val="FFFFFF"/>
                  <w:sz w:val="18"/>
                  <w:szCs w:val="18"/>
                  <w:lang w:eastAsia="zh-CN"/>
                </w:rPr>
                <w:delText>Pole/logging/pulpwood/pipe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A338DD0" w14:textId="4BF12292" w:rsidR="002B3794" w:rsidRPr="00A54C0B" w:rsidDel="00892738" w:rsidRDefault="002B3794" w:rsidP="003E13B6">
            <w:pPr>
              <w:spacing w:after="0" w:line="240" w:lineRule="auto"/>
              <w:rPr>
                <w:del w:id="410" w:author="XKLL" w:date="2020-08-24T12:40:00Z"/>
                <w:rFonts w:ascii="Times New Roman" w:eastAsia="Times New Roman" w:hAnsi="Times New Roman" w:cs="Times New Roman"/>
                <w:b/>
                <w:bCs/>
                <w:color w:val="000000"/>
                <w:sz w:val="18"/>
                <w:szCs w:val="18"/>
                <w:lang w:eastAsia="zh-CN"/>
              </w:rPr>
            </w:pPr>
            <w:del w:id="411"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6D411E4" w14:textId="24E3D5BF" w:rsidR="002B3794" w:rsidRPr="00A54C0B" w:rsidDel="00892738" w:rsidRDefault="002B3794" w:rsidP="003E13B6">
            <w:pPr>
              <w:spacing w:after="0" w:line="240" w:lineRule="auto"/>
              <w:rPr>
                <w:del w:id="412" w:author="XKLL" w:date="2020-08-24T12:40:00Z"/>
                <w:rFonts w:ascii="Times New Roman" w:eastAsia="Times New Roman" w:hAnsi="Times New Roman" w:cs="Times New Roman"/>
                <w:b/>
                <w:bCs/>
                <w:color w:val="000000"/>
                <w:sz w:val="18"/>
                <w:szCs w:val="18"/>
                <w:lang w:eastAsia="zh-CN"/>
              </w:rPr>
            </w:pPr>
            <w:del w:id="413"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0BF53E9" w14:textId="3368A0F9" w:rsidR="002B3794" w:rsidRPr="00A54C0B" w:rsidDel="00892738" w:rsidRDefault="002B3794" w:rsidP="003E13B6">
            <w:pPr>
              <w:spacing w:after="0" w:line="240" w:lineRule="auto"/>
              <w:rPr>
                <w:del w:id="414" w:author="XKLL" w:date="2020-08-24T12:40:00Z"/>
                <w:rFonts w:ascii="Times New Roman" w:eastAsia="Times New Roman" w:hAnsi="Times New Roman" w:cs="Times New Roman"/>
                <w:b/>
                <w:bCs/>
                <w:color w:val="000000"/>
                <w:sz w:val="18"/>
                <w:szCs w:val="18"/>
                <w:lang w:eastAsia="zh-CN"/>
              </w:rPr>
            </w:pPr>
            <w:del w:id="415"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0702E3B2" w14:textId="6840A962" w:rsidR="002B3794" w:rsidRPr="00A54C0B" w:rsidDel="00892738" w:rsidRDefault="002B3794" w:rsidP="003E13B6">
            <w:pPr>
              <w:spacing w:after="0" w:line="240" w:lineRule="auto"/>
              <w:rPr>
                <w:del w:id="416" w:author="XKLL" w:date="2020-08-24T12:40:00Z"/>
                <w:rFonts w:ascii="Times New Roman" w:eastAsia="Times New Roman" w:hAnsi="Times New Roman" w:cs="Times New Roman"/>
                <w:b/>
                <w:bCs/>
                <w:color w:val="000000"/>
                <w:sz w:val="18"/>
                <w:szCs w:val="18"/>
                <w:lang w:eastAsia="zh-CN"/>
              </w:rPr>
            </w:pPr>
            <w:del w:id="417"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4E5D32C" w14:textId="3EE632B3" w:rsidR="002B3794" w:rsidRPr="00A54C0B" w:rsidDel="00892738" w:rsidRDefault="002B3794" w:rsidP="003E13B6">
            <w:pPr>
              <w:spacing w:after="0" w:line="240" w:lineRule="auto"/>
              <w:rPr>
                <w:del w:id="418" w:author="XKLL" w:date="2020-08-24T12:40:00Z"/>
                <w:rFonts w:ascii="Times New Roman" w:eastAsia="Times New Roman" w:hAnsi="Times New Roman" w:cs="Times New Roman"/>
                <w:b/>
                <w:bCs/>
                <w:color w:val="000000"/>
                <w:sz w:val="18"/>
                <w:szCs w:val="18"/>
                <w:lang w:eastAsia="zh-CN"/>
              </w:rPr>
            </w:pPr>
            <w:del w:id="419"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FE2F89B" w14:textId="7CCFF675" w:rsidR="002B3794" w:rsidRPr="00A54C0B" w:rsidDel="00892738" w:rsidRDefault="002B3794" w:rsidP="003E13B6">
            <w:pPr>
              <w:spacing w:after="0" w:line="240" w:lineRule="auto"/>
              <w:rPr>
                <w:del w:id="420" w:author="XKLL" w:date="2020-08-24T12:40:00Z"/>
                <w:rFonts w:ascii="Times New Roman" w:eastAsia="Times New Roman" w:hAnsi="Times New Roman" w:cs="Times New Roman"/>
                <w:b/>
                <w:bCs/>
                <w:color w:val="000000"/>
                <w:sz w:val="18"/>
                <w:szCs w:val="18"/>
                <w:lang w:eastAsia="zh-CN"/>
              </w:rPr>
            </w:pPr>
            <w:del w:id="421"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1681FEF" w14:textId="1155287C" w:rsidR="002B3794" w:rsidRPr="00A54C0B" w:rsidDel="00892738" w:rsidRDefault="002B3794" w:rsidP="003E13B6">
            <w:pPr>
              <w:spacing w:after="0" w:line="240" w:lineRule="auto"/>
              <w:rPr>
                <w:del w:id="422" w:author="XKLL" w:date="2020-08-24T12:40:00Z"/>
                <w:rFonts w:ascii="Times New Roman" w:eastAsia="Times New Roman" w:hAnsi="Times New Roman" w:cs="Times New Roman"/>
                <w:b/>
                <w:bCs/>
                <w:color w:val="000000"/>
                <w:sz w:val="18"/>
                <w:szCs w:val="18"/>
                <w:lang w:eastAsia="zh-CN"/>
              </w:rPr>
            </w:pPr>
            <w:del w:id="423"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13C4A3CB" w14:textId="5296119E" w:rsidTr="00A54C0B">
        <w:trPr>
          <w:trHeight w:val="270"/>
          <w:del w:id="424"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20BBD889" w14:textId="0EB38B5B" w:rsidR="002B3794" w:rsidRPr="00A54C0B" w:rsidDel="00892738" w:rsidRDefault="002B3794" w:rsidP="003E13B6">
            <w:pPr>
              <w:spacing w:after="0" w:line="240" w:lineRule="auto"/>
              <w:rPr>
                <w:del w:id="425" w:author="XKLL" w:date="2020-08-24T12:40:00Z"/>
                <w:rFonts w:ascii="Times New Roman" w:eastAsia="Times New Roman" w:hAnsi="Times New Roman" w:cs="Times New Roman"/>
                <w:b/>
                <w:bCs/>
                <w:color w:val="FFFFFF"/>
                <w:sz w:val="18"/>
                <w:szCs w:val="18"/>
                <w:lang w:eastAsia="zh-CN"/>
              </w:rPr>
            </w:pPr>
            <w:del w:id="426" w:author="XKLL" w:date="2020-08-24T12:40:00Z">
              <w:r w:rsidRPr="00A54C0B" w:rsidDel="00892738">
                <w:rPr>
                  <w:rFonts w:ascii="Times New Roman" w:eastAsia="Times New Roman" w:hAnsi="Times New Roman" w:cs="Times New Roman"/>
                  <w:b/>
                  <w:bCs/>
                  <w:color w:val="FFFFFF"/>
                  <w:sz w:val="18"/>
                  <w:szCs w:val="18"/>
                  <w:lang w:eastAsia="zh-CN"/>
                </w:rPr>
                <w:delText>Refuse Truck</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16EB74A" w14:textId="29BD3E10" w:rsidR="002B3794" w:rsidRPr="00A54C0B" w:rsidDel="00892738" w:rsidRDefault="002B3794" w:rsidP="003E13B6">
            <w:pPr>
              <w:spacing w:after="0" w:line="240" w:lineRule="auto"/>
              <w:rPr>
                <w:del w:id="427" w:author="XKLL" w:date="2020-08-24T12:40:00Z"/>
                <w:rFonts w:ascii="Times New Roman" w:eastAsia="Times New Roman" w:hAnsi="Times New Roman" w:cs="Times New Roman"/>
                <w:b/>
                <w:bCs/>
                <w:color w:val="000000"/>
                <w:sz w:val="18"/>
                <w:szCs w:val="18"/>
                <w:lang w:eastAsia="zh-CN"/>
              </w:rPr>
            </w:pPr>
            <w:del w:id="42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F7A8293" w14:textId="715FA999" w:rsidR="002B3794" w:rsidRPr="00A54C0B" w:rsidDel="00892738" w:rsidRDefault="002B3794" w:rsidP="003E13B6">
            <w:pPr>
              <w:spacing w:after="0" w:line="240" w:lineRule="auto"/>
              <w:rPr>
                <w:del w:id="429" w:author="XKLL" w:date="2020-08-24T12:40:00Z"/>
                <w:rFonts w:ascii="Times New Roman" w:eastAsia="Times New Roman" w:hAnsi="Times New Roman" w:cs="Times New Roman"/>
                <w:b/>
                <w:bCs/>
                <w:color w:val="000000"/>
                <w:sz w:val="18"/>
                <w:szCs w:val="18"/>
                <w:lang w:eastAsia="zh-CN"/>
              </w:rPr>
            </w:pPr>
            <w:del w:id="43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9F0226F" w14:textId="02B1EF89" w:rsidR="002B3794" w:rsidRPr="00A54C0B" w:rsidDel="00892738" w:rsidRDefault="002B3794" w:rsidP="003E13B6">
            <w:pPr>
              <w:spacing w:after="0" w:line="240" w:lineRule="auto"/>
              <w:rPr>
                <w:del w:id="431" w:author="XKLL" w:date="2020-08-24T12:40:00Z"/>
                <w:rFonts w:ascii="Times New Roman" w:eastAsia="Times New Roman" w:hAnsi="Times New Roman" w:cs="Times New Roman"/>
                <w:b/>
                <w:bCs/>
                <w:color w:val="000000"/>
                <w:sz w:val="18"/>
                <w:szCs w:val="18"/>
                <w:lang w:eastAsia="zh-CN"/>
              </w:rPr>
            </w:pPr>
            <w:del w:id="43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1C65DEDB" w14:textId="31125890" w:rsidR="002B3794" w:rsidRPr="00A54C0B" w:rsidDel="00892738" w:rsidRDefault="002B3794" w:rsidP="003E13B6">
            <w:pPr>
              <w:spacing w:after="0" w:line="240" w:lineRule="auto"/>
              <w:rPr>
                <w:del w:id="433" w:author="XKLL" w:date="2020-08-24T12:40:00Z"/>
                <w:rFonts w:ascii="Times New Roman" w:eastAsia="Times New Roman" w:hAnsi="Times New Roman" w:cs="Times New Roman"/>
                <w:b/>
                <w:bCs/>
                <w:color w:val="000000"/>
                <w:sz w:val="18"/>
                <w:szCs w:val="18"/>
                <w:lang w:eastAsia="zh-CN"/>
              </w:rPr>
            </w:pPr>
            <w:del w:id="43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B234BEE" w14:textId="4AEC12FF" w:rsidR="002B3794" w:rsidRPr="00A54C0B" w:rsidDel="00892738" w:rsidRDefault="002B3794" w:rsidP="003E13B6">
            <w:pPr>
              <w:spacing w:after="0" w:line="240" w:lineRule="auto"/>
              <w:rPr>
                <w:del w:id="435" w:author="XKLL" w:date="2020-08-24T12:40:00Z"/>
                <w:rFonts w:ascii="Times New Roman" w:eastAsia="Times New Roman" w:hAnsi="Times New Roman" w:cs="Times New Roman"/>
                <w:b/>
                <w:bCs/>
                <w:color w:val="000000"/>
                <w:sz w:val="18"/>
                <w:szCs w:val="18"/>
                <w:lang w:eastAsia="zh-CN"/>
              </w:rPr>
            </w:pPr>
            <w:del w:id="43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424B12A" w14:textId="1ED4E7C9" w:rsidR="002B3794" w:rsidRPr="00A54C0B" w:rsidDel="00892738" w:rsidRDefault="002B3794" w:rsidP="003E13B6">
            <w:pPr>
              <w:spacing w:after="0" w:line="240" w:lineRule="auto"/>
              <w:rPr>
                <w:del w:id="437" w:author="XKLL" w:date="2020-08-24T12:40:00Z"/>
                <w:rFonts w:ascii="Times New Roman" w:eastAsia="Times New Roman" w:hAnsi="Times New Roman" w:cs="Times New Roman"/>
                <w:b/>
                <w:bCs/>
                <w:color w:val="000000"/>
                <w:sz w:val="18"/>
                <w:szCs w:val="18"/>
                <w:lang w:eastAsia="zh-CN"/>
              </w:rPr>
            </w:pPr>
            <w:del w:id="43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EAD91F0" w14:textId="110A48C3" w:rsidR="002B3794" w:rsidRPr="00A54C0B" w:rsidDel="00892738" w:rsidRDefault="002B3794" w:rsidP="003E13B6">
            <w:pPr>
              <w:spacing w:after="0" w:line="240" w:lineRule="auto"/>
              <w:rPr>
                <w:del w:id="439" w:author="XKLL" w:date="2020-08-24T12:40:00Z"/>
                <w:rFonts w:ascii="Times New Roman" w:eastAsia="Times New Roman" w:hAnsi="Times New Roman" w:cs="Times New Roman"/>
                <w:b/>
                <w:bCs/>
                <w:color w:val="000000"/>
                <w:sz w:val="18"/>
                <w:szCs w:val="18"/>
                <w:lang w:eastAsia="zh-CN"/>
              </w:rPr>
            </w:pPr>
            <w:del w:id="440"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r>
      <w:tr w:rsidR="002B3794" w:rsidRPr="00A54C0B" w:rsidDel="00892738" w14:paraId="25B4DBAE" w14:textId="66F89EEF" w:rsidTr="00A54C0B">
        <w:trPr>
          <w:trHeight w:val="270"/>
          <w:del w:id="441"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79CC631B" w14:textId="36326969" w:rsidR="002B3794" w:rsidRPr="00A54C0B" w:rsidDel="00892738" w:rsidRDefault="002B3794" w:rsidP="003E13B6">
            <w:pPr>
              <w:spacing w:after="0" w:line="240" w:lineRule="auto"/>
              <w:rPr>
                <w:del w:id="442" w:author="XKLL" w:date="2020-08-24T12:40:00Z"/>
                <w:rFonts w:ascii="Times New Roman" w:eastAsia="Times New Roman" w:hAnsi="Times New Roman" w:cs="Times New Roman"/>
                <w:b/>
                <w:bCs/>
                <w:color w:val="FFFFFF"/>
                <w:sz w:val="18"/>
                <w:szCs w:val="18"/>
                <w:lang w:eastAsia="zh-CN"/>
              </w:rPr>
            </w:pPr>
            <w:del w:id="443" w:author="XKLL" w:date="2020-08-24T12:40:00Z">
              <w:r w:rsidRPr="00A54C0B" w:rsidDel="00892738">
                <w:rPr>
                  <w:rFonts w:ascii="Times New Roman" w:eastAsia="Times New Roman" w:hAnsi="Times New Roman" w:cs="Times New Roman"/>
                  <w:b/>
                  <w:bCs/>
                  <w:color w:val="FFFFFF"/>
                  <w:sz w:val="18"/>
                  <w:szCs w:val="18"/>
                  <w:lang w:eastAsia="zh-CN"/>
                </w:rPr>
                <w:delText>semi-truck</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1030423" w14:textId="4B09328B" w:rsidR="002B3794" w:rsidRPr="00A54C0B" w:rsidDel="00892738" w:rsidRDefault="002B3794" w:rsidP="003E13B6">
            <w:pPr>
              <w:spacing w:after="0" w:line="240" w:lineRule="auto"/>
              <w:rPr>
                <w:del w:id="444" w:author="XKLL" w:date="2020-08-24T12:40:00Z"/>
                <w:rFonts w:ascii="Times New Roman" w:eastAsia="Times New Roman" w:hAnsi="Times New Roman" w:cs="Times New Roman"/>
                <w:b/>
                <w:bCs/>
                <w:color w:val="000000"/>
                <w:sz w:val="18"/>
                <w:szCs w:val="18"/>
                <w:lang w:eastAsia="zh-CN"/>
              </w:rPr>
            </w:pPr>
            <w:del w:id="44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BC279F8" w14:textId="7826CE98" w:rsidR="002B3794" w:rsidRPr="00A54C0B" w:rsidDel="00892738" w:rsidRDefault="002B3794" w:rsidP="003E13B6">
            <w:pPr>
              <w:spacing w:after="0" w:line="240" w:lineRule="auto"/>
              <w:rPr>
                <w:del w:id="446" w:author="XKLL" w:date="2020-08-24T12:40:00Z"/>
                <w:rFonts w:ascii="Times New Roman" w:eastAsia="Times New Roman" w:hAnsi="Times New Roman" w:cs="Times New Roman"/>
                <w:b/>
                <w:bCs/>
                <w:color w:val="000000"/>
                <w:sz w:val="18"/>
                <w:szCs w:val="18"/>
                <w:lang w:eastAsia="zh-CN"/>
              </w:rPr>
            </w:pPr>
            <w:del w:id="44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ECE1554" w14:textId="71AA92A4" w:rsidR="002B3794" w:rsidRPr="00A54C0B" w:rsidDel="00892738" w:rsidRDefault="002B3794" w:rsidP="003E13B6">
            <w:pPr>
              <w:spacing w:after="0" w:line="240" w:lineRule="auto"/>
              <w:rPr>
                <w:del w:id="448" w:author="XKLL" w:date="2020-08-24T12:40:00Z"/>
                <w:rFonts w:ascii="Times New Roman" w:eastAsia="Times New Roman" w:hAnsi="Times New Roman" w:cs="Times New Roman"/>
                <w:b/>
                <w:bCs/>
                <w:color w:val="000000"/>
                <w:sz w:val="18"/>
                <w:szCs w:val="18"/>
                <w:lang w:eastAsia="zh-CN"/>
              </w:rPr>
            </w:pPr>
            <w:del w:id="449"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5315297B" w14:textId="2559FEFD" w:rsidR="002B3794" w:rsidRPr="00A54C0B" w:rsidDel="00892738" w:rsidRDefault="002B3794" w:rsidP="003E13B6">
            <w:pPr>
              <w:spacing w:after="0" w:line="240" w:lineRule="auto"/>
              <w:rPr>
                <w:del w:id="450" w:author="XKLL" w:date="2020-08-24T12:40:00Z"/>
                <w:rFonts w:ascii="Times New Roman" w:eastAsia="Times New Roman" w:hAnsi="Times New Roman" w:cs="Times New Roman"/>
                <w:b/>
                <w:bCs/>
                <w:color w:val="000000"/>
                <w:sz w:val="18"/>
                <w:szCs w:val="18"/>
                <w:lang w:eastAsia="zh-CN"/>
              </w:rPr>
            </w:pPr>
            <w:del w:id="45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DE53816" w14:textId="4B39823E" w:rsidR="002B3794" w:rsidRPr="00A54C0B" w:rsidDel="00892738" w:rsidRDefault="002B3794" w:rsidP="003E13B6">
            <w:pPr>
              <w:spacing w:after="0" w:line="240" w:lineRule="auto"/>
              <w:rPr>
                <w:del w:id="452" w:author="XKLL" w:date="2020-08-24T12:40:00Z"/>
                <w:rFonts w:ascii="Times New Roman" w:eastAsia="Times New Roman" w:hAnsi="Times New Roman" w:cs="Times New Roman"/>
                <w:b/>
                <w:bCs/>
                <w:color w:val="000000"/>
                <w:sz w:val="18"/>
                <w:szCs w:val="18"/>
                <w:lang w:eastAsia="zh-CN"/>
              </w:rPr>
            </w:pPr>
            <w:del w:id="45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DA58D1F" w14:textId="3D99533A" w:rsidR="002B3794" w:rsidRPr="00A54C0B" w:rsidDel="00892738" w:rsidRDefault="002B3794" w:rsidP="003E13B6">
            <w:pPr>
              <w:spacing w:after="0" w:line="240" w:lineRule="auto"/>
              <w:rPr>
                <w:del w:id="454" w:author="XKLL" w:date="2020-08-24T12:40:00Z"/>
                <w:rFonts w:ascii="Times New Roman" w:eastAsia="Times New Roman" w:hAnsi="Times New Roman" w:cs="Times New Roman"/>
                <w:b/>
                <w:bCs/>
                <w:color w:val="000000"/>
                <w:sz w:val="18"/>
                <w:szCs w:val="18"/>
                <w:lang w:eastAsia="zh-CN"/>
              </w:rPr>
            </w:pPr>
            <w:del w:id="45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3238BBF" w14:textId="1FCF18D6" w:rsidR="002B3794" w:rsidRPr="00A54C0B" w:rsidDel="00892738" w:rsidRDefault="002B3794" w:rsidP="003E13B6">
            <w:pPr>
              <w:spacing w:after="0" w:line="240" w:lineRule="auto"/>
              <w:rPr>
                <w:del w:id="456" w:author="XKLL" w:date="2020-08-24T12:40:00Z"/>
                <w:rFonts w:ascii="Times New Roman" w:eastAsia="Times New Roman" w:hAnsi="Times New Roman" w:cs="Times New Roman"/>
                <w:b/>
                <w:bCs/>
                <w:color w:val="000000"/>
                <w:sz w:val="18"/>
                <w:szCs w:val="18"/>
                <w:lang w:eastAsia="zh-CN"/>
              </w:rPr>
            </w:pPr>
            <w:del w:id="457" w:author="XKLL" w:date="2020-08-24T12:40:00Z">
              <w:r w:rsidRPr="00A54C0B" w:rsidDel="00892738">
                <w:rPr>
                  <w:rFonts w:ascii="Times New Roman" w:eastAsia="Times New Roman" w:hAnsi="Times New Roman" w:cs="Times New Roman"/>
                  <w:b/>
                  <w:bCs/>
                  <w:color w:val="000000"/>
                  <w:sz w:val="18"/>
                  <w:szCs w:val="18"/>
                  <w:lang w:eastAsia="zh-CN"/>
                </w:rPr>
                <w:delText>Conv/BEV</w:delText>
              </w:r>
            </w:del>
          </w:p>
        </w:tc>
      </w:tr>
      <w:tr w:rsidR="002B3794" w:rsidRPr="00A54C0B" w:rsidDel="00892738" w14:paraId="7008F824" w14:textId="54E95A9F" w:rsidTr="00A54C0B">
        <w:trPr>
          <w:trHeight w:val="270"/>
          <w:del w:id="458"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265C6C04" w14:textId="7FEF58A3" w:rsidR="002B3794" w:rsidRPr="00A54C0B" w:rsidDel="00892738" w:rsidRDefault="002B3794" w:rsidP="003E13B6">
            <w:pPr>
              <w:spacing w:after="0" w:line="240" w:lineRule="auto"/>
              <w:rPr>
                <w:del w:id="459" w:author="XKLL" w:date="2020-08-24T12:40:00Z"/>
                <w:rFonts w:ascii="Times New Roman" w:eastAsia="Times New Roman" w:hAnsi="Times New Roman" w:cs="Times New Roman"/>
                <w:b/>
                <w:bCs/>
                <w:color w:val="FFFFFF"/>
                <w:sz w:val="18"/>
                <w:szCs w:val="18"/>
                <w:lang w:eastAsia="zh-CN"/>
              </w:rPr>
            </w:pPr>
            <w:del w:id="460" w:author="XKLL" w:date="2020-08-24T12:40:00Z">
              <w:r w:rsidRPr="00A54C0B" w:rsidDel="00892738">
                <w:rPr>
                  <w:rFonts w:ascii="Times New Roman" w:eastAsia="Times New Roman" w:hAnsi="Times New Roman" w:cs="Times New Roman"/>
                  <w:b/>
                  <w:bCs/>
                  <w:color w:val="FFFFFF"/>
                  <w:sz w:val="18"/>
                  <w:szCs w:val="18"/>
                  <w:lang w:eastAsia="zh-CN"/>
                </w:rPr>
                <w:delText>Sevice-utility</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2A8AC12" w14:textId="55518569" w:rsidR="002B3794" w:rsidRPr="00A54C0B" w:rsidDel="00892738" w:rsidRDefault="002B3794" w:rsidP="003E13B6">
            <w:pPr>
              <w:spacing w:after="0" w:line="240" w:lineRule="auto"/>
              <w:rPr>
                <w:del w:id="461" w:author="XKLL" w:date="2020-08-24T12:40:00Z"/>
                <w:rFonts w:ascii="Times New Roman" w:eastAsia="Times New Roman" w:hAnsi="Times New Roman" w:cs="Times New Roman"/>
                <w:b/>
                <w:bCs/>
                <w:color w:val="000000"/>
                <w:sz w:val="18"/>
                <w:szCs w:val="18"/>
                <w:lang w:eastAsia="zh-CN"/>
              </w:rPr>
            </w:pPr>
            <w:del w:id="46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BDE077A" w14:textId="19F94251" w:rsidR="002B3794" w:rsidRPr="00A54C0B" w:rsidDel="00892738" w:rsidRDefault="002B3794" w:rsidP="003E13B6">
            <w:pPr>
              <w:spacing w:after="0" w:line="240" w:lineRule="auto"/>
              <w:rPr>
                <w:del w:id="463" w:author="XKLL" w:date="2020-08-24T12:40:00Z"/>
                <w:rFonts w:ascii="Times New Roman" w:eastAsia="Times New Roman" w:hAnsi="Times New Roman" w:cs="Times New Roman"/>
                <w:b/>
                <w:bCs/>
                <w:color w:val="000000"/>
                <w:sz w:val="18"/>
                <w:szCs w:val="18"/>
                <w:lang w:eastAsia="zh-CN"/>
              </w:rPr>
            </w:pPr>
            <w:del w:id="464"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FD1C476" w14:textId="4CC3CFF1" w:rsidR="002B3794" w:rsidRPr="00A54C0B" w:rsidDel="00892738" w:rsidRDefault="002B3794" w:rsidP="003E13B6">
            <w:pPr>
              <w:spacing w:after="0" w:line="240" w:lineRule="auto"/>
              <w:rPr>
                <w:del w:id="465" w:author="XKLL" w:date="2020-08-24T12:40:00Z"/>
                <w:rFonts w:ascii="Times New Roman" w:eastAsia="Times New Roman" w:hAnsi="Times New Roman" w:cs="Times New Roman"/>
                <w:b/>
                <w:bCs/>
                <w:color w:val="000000"/>
                <w:sz w:val="18"/>
                <w:szCs w:val="18"/>
                <w:lang w:eastAsia="zh-CN"/>
              </w:rPr>
            </w:pPr>
            <w:del w:id="46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5D6AC758" w14:textId="0711B0A7" w:rsidR="002B3794" w:rsidRPr="00A54C0B" w:rsidDel="00892738" w:rsidRDefault="002B3794" w:rsidP="003E13B6">
            <w:pPr>
              <w:spacing w:after="0" w:line="240" w:lineRule="auto"/>
              <w:rPr>
                <w:del w:id="467" w:author="XKLL" w:date="2020-08-24T12:40:00Z"/>
                <w:rFonts w:ascii="Times New Roman" w:eastAsia="Times New Roman" w:hAnsi="Times New Roman" w:cs="Times New Roman"/>
                <w:b/>
                <w:bCs/>
                <w:color w:val="000000"/>
                <w:sz w:val="18"/>
                <w:szCs w:val="18"/>
                <w:lang w:eastAsia="zh-CN"/>
              </w:rPr>
            </w:pPr>
            <w:del w:id="46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46E6B22" w14:textId="7A7B9E89" w:rsidR="002B3794" w:rsidRPr="00A54C0B" w:rsidDel="00892738" w:rsidRDefault="002B3794" w:rsidP="003E13B6">
            <w:pPr>
              <w:spacing w:after="0" w:line="240" w:lineRule="auto"/>
              <w:rPr>
                <w:del w:id="469" w:author="XKLL" w:date="2020-08-24T12:40:00Z"/>
                <w:rFonts w:ascii="Times New Roman" w:eastAsia="Times New Roman" w:hAnsi="Times New Roman" w:cs="Times New Roman"/>
                <w:b/>
                <w:bCs/>
                <w:color w:val="000000"/>
                <w:sz w:val="18"/>
                <w:szCs w:val="18"/>
                <w:lang w:eastAsia="zh-CN"/>
              </w:rPr>
            </w:pPr>
            <w:del w:id="47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B10F454" w14:textId="41A65533" w:rsidR="002B3794" w:rsidRPr="00A54C0B" w:rsidDel="00892738" w:rsidRDefault="002B3794" w:rsidP="003E13B6">
            <w:pPr>
              <w:spacing w:after="0" w:line="240" w:lineRule="auto"/>
              <w:rPr>
                <w:del w:id="471" w:author="XKLL" w:date="2020-08-24T12:40:00Z"/>
                <w:rFonts w:ascii="Times New Roman" w:eastAsia="Times New Roman" w:hAnsi="Times New Roman" w:cs="Times New Roman"/>
                <w:b/>
                <w:bCs/>
                <w:color w:val="000000"/>
                <w:sz w:val="18"/>
                <w:szCs w:val="18"/>
                <w:lang w:eastAsia="zh-CN"/>
              </w:rPr>
            </w:pPr>
            <w:del w:id="47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47A39D1" w14:textId="415AD6A5" w:rsidR="002B3794" w:rsidRPr="00A54C0B" w:rsidDel="00892738" w:rsidRDefault="002B3794" w:rsidP="003E13B6">
            <w:pPr>
              <w:spacing w:after="0" w:line="240" w:lineRule="auto"/>
              <w:rPr>
                <w:del w:id="473" w:author="XKLL" w:date="2020-08-24T12:40:00Z"/>
                <w:rFonts w:ascii="Times New Roman" w:eastAsia="Times New Roman" w:hAnsi="Times New Roman" w:cs="Times New Roman"/>
                <w:b/>
                <w:bCs/>
                <w:color w:val="000000"/>
                <w:sz w:val="18"/>
                <w:szCs w:val="18"/>
                <w:lang w:eastAsia="zh-CN"/>
              </w:rPr>
            </w:pPr>
            <w:del w:id="47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5B422A20" w14:textId="0825F748" w:rsidTr="00A54C0B">
        <w:trPr>
          <w:trHeight w:val="270"/>
          <w:del w:id="475"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23246887" w14:textId="03133A02" w:rsidR="002B3794" w:rsidRPr="00A54C0B" w:rsidDel="00892738" w:rsidRDefault="002B3794" w:rsidP="003E13B6">
            <w:pPr>
              <w:spacing w:after="0" w:line="240" w:lineRule="auto"/>
              <w:rPr>
                <w:del w:id="476" w:author="XKLL" w:date="2020-08-24T12:40:00Z"/>
                <w:rFonts w:ascii="Times New Roman" w:eastAsia="Times New Roman" w:hAnsi="Times New Roman" w:cs="Times New Roman"/>
                <w:b/>
                <w:bCs/>
                <w:color w:val="FFFFFF"/>
                <w:sz w:val="18"/>
                <w:szCs w:val="18"/>
                <w:lang w:eastAsia="zh-CN"/>
              </w:rPr>
            </w:pPr>
            <w:del w:id="477" w:author="XKLL" w:date="2020-08-24T12:40:00Z">
              <w:r w:rsidRPr="00A54C0B" w:rsidDel="00892738">
                <w:rPr>
                  <w:rFonts w:ascii="Times New Roman" w:eastAsia="Times New Roman" w:hAnsi="Times New Roman" w:cs="Times New Roman"/>
                  <w:b/>
                  <w:bCs/>
                  <w:color w:val="FFFFFF"/>
                  <w:sz w:val="18"/>
                  <w:szCs w:val="18"/>
                  <w:lang w:eastAsia="zh-CN"/>
                </w:rPr>
                <w:delText>Short-hual</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6CAC8CD" w14:textId="3DDAD086" w:rsidR="002B3794" w:rsidRPr="00A54C0B" w:rsidDel="00892738" w:rsidRDefault="002B3794" w:rsidP="003E13B6">
            <w:pPr>
              <w:spacing w:after="0" w:line="240" w:lineRule="auto"/>
              <w:rPr>
                <w:del w:id="478" w:author="XKLL" w:date="2020-08-24T12:40:00Z"/>
                <w:rFonts w:ascii="Times New Roman" w:eastAsia="Times New Roman" w:hAnsi="Times New Roman" w:cs="Times New Roman"/>
                <w:b/>
                <w:bCs/>
                <w:color w:val="000000"/>
                <w:sz w:val="18"/>
                <w:szCs w:val="18"/>
                <w:lang w:eastAsia="zh-CN"/>
              </w:rPr>
            </w:pPr>
            <w:del w:id="479"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C863E6E" w14:textId="24F98F4D" w:rsidR="002B3794" w:rsidRPr="00A54C0B" w:rsidDel="00892738" w:rsidRDefault="002B3794" w:rsidP="003E13B6">
            <w:pPr>
              <w:spacing w:after="0" w:line="240" w:lineRule="auto"/>
              <w:rPr>
                <w:del w:id="480" w:author="XKLL" w:date="2020-08-24T12:40:00Z"/>
                <w:rFonts w:ascii="Times New Roman" w:eastAsia="Times New Roman" w:hAnsi="Times New Roman" w:cs="Times New Roman"/>
                <w:b/>
                <w:bCs/>
                <w:color w:val="000000"/>
                <w:sz w:val="18"/>
                <w:szCs w:val="18"/>
                <w:lang w:eastAsia="zh-CN"/>
              </w:rPr>
            </w:pPr>
            <w:del w:id="48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515F99E" w14:textId="07A60D9A" w:rsidR="002B3794" w:rsidRPr="00A54C0B" w:rsidDel="00892738" w:rsidRDefault="002B3794" w:rsidP="003E13B6">
            <w:pPr>
              <w:spacing w:after="0" w:line="240" w:lineRule="auto"/>
              <w:rPr>
                <w:del w:id="482" w:author="XKLL" w:date="2020-08-24T12:40:00Z"/>
                <w:rFonts w:ascii="Times New Roman" w:eastAsia="Times New Roman" w:hAnsi="Times New Roman" w:cs="Times New Roman"/>
                <w:b/>
                <w:bCs/>
                <w:color w:val="000000"/>
                <w:sz w:val="18"/>
                <w:szCs w:val="18"/>
                <w:lang w:eastAsia="zh-CN"/>
              </w:rPr>
            </w:pPr>
            <w:del w:id="48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671625BF" w14:textId="1403F0DF" w:rsidR="002B3794" w:rsidRPr="00A54C0B" w:rsidDel="00892738" w:rsidRDefault="002B3794" w:rsidP="003E13B6">
            <w:pPr>
              <w:spacing w:after="0" w:line="240" w:lineRule="auto"/>
              <w:rPr>
                <w:del w:id="484" w:author="XKLL" w:date="2020-08-24T12:40:00Z"/>
                <w:rFonts w:ascii="Times New Roman" w:eastAsia="Times New Roman" w:hAnsi="Times New Roman" w:cs="Times New Roman"/>
                <w:b/>
                <w:bCs/>
                <w:color w:val="000000"/>
                <w:sz w:val="18"/>
                <w:szCs w:val="18"/>
                <w:lang w:eastAsia="zh-CN"/>
              </w:rPr>
            </w:pPr>
            <w:del w:id="48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7B2FA42" w14:textId="0672F6DB" w:rsidR="002B3794" w:rsidRPr="00A54C0B" w:rsidDel="00892738" w:rsidRDefault="002B3794" w:rsidP="003E13B6">
            <w:pPr>
              <w:spacing w:after="0" w:line="240" w:lineRule="auto"/>
              <w:rPr>
                <w:del w:id="486" w:author="XKLL" w:date="2020-08-24T12:40:00Z"/>
                <w:rFonts w:ascii="Times New Roman" w:eastAsia="Times New Roman" w:hAnsi="Times New Roman" w:cs="Times New Roman"/>
                <w:b/>
                <w:bCs/>
                <w:color w:val="000000"/>
                <w:sz w:val="18"/>
                <w:szCs w:val="18"/>
                <w:lang w:eastAsia="zh-CN"/>
              </w:rPr>
            </w:pPr>
            <w:del w:id="48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837A912" w14:textId="37A69163" w:rsidR="002B3794" w:rsidRPr="00A54C0B" w:rsidDel="00892738" w:rsidRDefault="002B3794" w:rsidP="003E13B6">
            <w:pPr>
              <w:spacing w:after="0" w:line="240" w:lineRule="auto"/>
              <w:rPr>
                <w:del w:id="488" w:author="XKLL" w:date="2020-08-24T12:40:00Z"/>
                <w:rFonts w:ascii="Times New Roman" w:eastAsia="Times New Roman" w:hAnsi="Times New Roman" w:cs="Times New Roman"/>
                <w:b/>
                <w:bCs/>
                <w:color w:val="000000"/>
                <w:sz w:val="18"/>
                <w:szCs w:val="18"/>
                <w:lang w:eastAsia="zh-CN"/>
              </w:rPr>
            </w:pPr>
            <w:del w:id="489"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A5DCB03" w14:textId="6B67CCBA" w:rsidR="002B3794" w:rsidRPr="00A54C0B" w:rsidDel="00892738" w:rsidRDefault="002B3794" w:rsidP="003E13B6">
            <w:pPr>
              <w:spacing w:after="0" w:line="240" w:lineRule="auto"/>
              <w:rPr>
                <w:del w:id="490" w:author="XKLL" w:date="2020-08-24T12:40:00Z"/>
                <w:rFonts w:ascii="Times New Roman" w:eastAsia="Times New Roman" w:hAnsi="Times New Roman" w:cs="Times New Roman"/>
                <w:b/>
                <w:bCs/>
                <w:color w:val="000000"/>
                <w:sz w:val="18"/>
                <w:szCs w:val="18"/>
                <w:lang w:eastAsia="zh-CN"/>
              </w:rPr>
            </w:pPr>
            <w:del w:id="491" w:author="XKLL" w:date="2020-08-24T12:40:00Z">
              <w:r w:rsidRPr="00A54C0B" w:rsidDel="00892738">
                <w:rPr>
                  <w:rFonts w:ascii="Times New Roman" w:eastAsia="Times New Roman" w:hAnsi="Times New Roman" w:cs="Times New Roman"/>
                  <w:b/>
                  <w:bCs/>
                  <w:color w:val="000000"/>
                  <w:sz w:val="18"/>
                  <w:szCs w:val="18"/>
                  <w:lang w:eastAsia="zh-CN"/>
                </w:rPr>
                <w:delText>Conv/BEV</w:delText>
              </w:r>
            </w:del>
          </w:p>
        </w:tc>
      </w:tr>
      <w:tr w:rsidR="002B3794" w:rsidRPr="00A54C0B" w:rsidDel="00892738" w14:paraId="5B305BA0" w14:textId="1E0A89D9" w:rsidTr="00A54C0B">
        <w:trPr>
          <w:trHeight w:val="270"/>
          <w:del w:id="492"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1456E704" w14:textId="24C477C5" w:rsidR="002B3794" w:rsidRPr="00A54C0B" w:rsidDel="00892738" w:rsidRDefault="002B3794" w:rsidP="003E13B6">
            <w:pPr>
              <w:spacing w:after="0" w:line="240" w:lineRule="auto"/>
              <w:rPr>
                <w:del w:id="493" w:author="XKLL" w:date="2020-08-24T12:40:00Z"/>
                <w:rFonts w:ascii="Times New Roman" w:eastAsia="Times New Roman" w:hAnsi="Times New Roman" w:cs="Times New Roman"/>
                <w:b/>
                <w:bCs/>
                <w:color w:val="FFFFFF"/>
                <w:sz w:val="18"/>
                <w:szCs w:val="18"/>
                <w:lang w:eastAsia="zh-CN"/>
              </w:rPr>
            </w:pPr>
            <w:del w:id="494" w:author="XKLL" w:date="2020-08-24T12:40:00Z">
              <w:r w:rsidRPr="00A54C0B" w:rsidDel="00892738">
                <w:rPr>
                  <w:rFonts w:ascii="Times New Roman" w:eastAsia="Times New Roman" w:hAnsi="Times New Roman" w:cs="Times New Roman"/>
                  <w:b/>
                  <w:bCs/>
                  <w:color w:val="FFFFFF"/>
                  <w:sz w:val="18"/>
                  <w:szCs w:val="18"/>
                  <w:lang w:eastAsia="zh-CN"/>
                </w:rPr>
                <w:delText>Long-hual</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4E952AD" w14:textId="70FD5B68" w:rsidR="002B3794" w:rsidRPr="00A54C0B" w:rsidDel="00892738" w:rsidRDefault="002B3794" w:rsidP="003E13B6">
            <w:pPr>
              <w:spacing w:after="0" w:line="240" w:lineRule="auto"/>
              <w:rPr>
                <w:del w:id="495" w:author="XKLL" w:date="2020-08-24T12:40:00Z"/>
                <w:rFonts w:ascii="Times New Roman" w:eastAsia="Times New Roman" w:hAnsi="Times New Roman" w:cs="Times New Roman"/>
                <w:b/>
                <w:bCs/>
                <w:color w:val="000000"/>
                <w:sz w:val="18"/>
                <w:szCs w:val="18"/>
                <w:lang w:eastAsia="zh-CN"/>
              </w:rPr>
            </w:pPr>
            <w:del w:id="49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615A8F6" w14:textId="5980B84B" w:rsidR="002B3794" w:rsidRPr="00A54C0B" w:rsidDel="00892738" w:rsidRDefault="002B3794" w:rsidP="003E13B6">
            <w:pPr>
              <w:spacing w:after="0" w:line="240" w:lineRule="auto"/>
              <w:rPr>
                <w:del w:id="497" w:author="XKLL" w:date="2020-08-24T12:40:00Z"/>
                <w:rFonts w:ascii="Times New Roman" w:eastAsia="Times New Roman" w:hAnsi="Times New Roman" w:cs="Times New Roman"/>
                <w:b/>
                <w:bCs/>
                <w:color w:val="000000"/>
                <w:sz w:val="18"/>
                <w:szCs w:val="18"/>
                <w:lang w:eastAsia="zh-CN"/>
              </w:rPr>
            </w:pPr>
            <w:del w:id="49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7FFD7B5" w14:textId="1FC366E5" w:rsidR="002B3794" w:rsidRPr="00A54C0B" w:rsidDel="00892738" w:rsidRDefault="002B3794" w:rsidP="003E13B6">
            <w:pPr>
              <w:spacing w:after="0" w:line="240" w:lineRule="auto"/>
              <w:rPr>
                <w:del w:id="499" w:author="XKLL" w:date="2020-08-24T12:40:00Z"/>
                <w:rFonts w:ascii="Times New Roman" w:eastAsia="Times New Roman" w:hAnsi="Times New Roman" w:cs="Times New Roman"/>
                <w:b/>
                <w:bCs/>
                <w:color w:val="000000"/>
                <w:sz w:val="18"/>
                <w:szCs w:val="18"/>
                <w:lang w:eastAsia="zh-CN"/>
              </w:rPr>
            </w:pPr>
            <w:del w:id="50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5D031BA2" w14:textId="44384886" w:rsidR="002B3794" w:rsidRPr="00A54C0B" w:rsidDel="00892738" w:rsidRDefault="002B3794" w:rsidP="003E13B6">
            <w:pPr>
              <w:spacing w:after="0" w:line="240" w:lineRule="auto"/>
              <w:rPr>
                <w:del w:id="501" w:author="XKLL" w:date="2020-08-24T12:40:00Z"/>
                <w:rFonts w:ascii="Times New Roman" w:eastAsia="Times New Roman" w:hAnsi="Times New Roman" w:cs="Times New Roman"/>
                <w:b/>
                <w:bCs/>
                <w:color w:val="000000"/>
                <w:sz w:val="18"/>
                <w:szCs w:val="18"/>
                <w:lang w:eastAsia="zh-CN"/>
              </w:rPr>
            </w:pPr>
            <w:del w:id="50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B4810BC" w14:textId="2EA9DF27" w:rsidR="002B3794" w:rsidRPr="00A54C0B" w:rsidDel="00892738" w:rsidRDefault="002B3794" w:rsidP="003E13B6">
            <w:pPr>
              <w:spacing w:after="0" w:line="240" w:lineRule="auto"/>
              <w:rPr>
                <w:del w:id="503" w:author="XKLL" w:date="2020-08-24T12:40:00Z"/>
                <w:rFonts w:ascii="Times New Roman" w:eastAsia="Times New Roman" w:hAnsi="Times New Roman" w:cs="Times New Roman"/>
                <w:b/>
                <w:bCs/>
                <w:color w:val="000000"/>
                <w:sz w:val="18"/>
                <w:szCs w:val="18"/>
                <w:lang w:eastAsia="zh-CN"/>
              </w:rPr>
            </w:pPr>
            <w:del w:id="50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6B6D1F0" w14:textId="2504C260" w:rsidR="002B3794" w:rsidRPr="00A54C0B" w:rsidDel="00892738" w:rsidRDefault="002B3794" w:rsidP="003E13B6">
            <w:pPr>
              <w:spacing w:after="0" w:line="240" w:lineRule="auto"/>
              <w:rPr>
                <w:del w:id="505" w:author="XKLL" w:date="2020-08-24T12:40:00Z"/>
                <w:rFonts w:ascii="Times New Roman" w:eastAsia="Times New Roman" w:hAnsi="Times New Roman" w:cs="Times New Roman"/>
                <w:b/>
                <w:bCs/>
                <w:color w:val="000000"/>
                <w:sz w:val="18"/>
                <w:szCs w:val="18"/>
                <w:lang w:eastAsia="zh-CN"/>
              </w:rPr>
            </w:pPr>
            <w:del w:id="50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EA0D5A1" w14:textId="4DCF1FFA" w:rsidR="002B3794" w:rsidRPr="00A54C0B" w:rsidDel="00892738" w:rsidRDefault="002B3794" w:rsidP="003E13B6">
            <w:pPr>
              <w:spacing w:after="0" w:line="240" w:lineRule="auto"/>
              <w:rPr>
                <w:del w:id="507" w:author="XKLL" w:date="2020-08-24T12:40:00Z"/>
                <w:rFonts w:ascii="Times New Roman" w:eastAsia="Times New Roman" w:hAnsi="Times New Roman" w:cs="Times New Roman"/>
                <w:b/>
                <w:bCs/>
                <w:color w:val="000000"/>
                <w:sz w:val="18"/>
                <w:szCs w:val="18"/>
                <w:lang w:eastAsia="zh-CN"/>
              </w:rPr>
            </w:pPr>
            <w:del w:id="508" w:author="XKLL" w:date="2020-08-24T12:40:00Z">
              <w:r w:rsidRPr="00A54C0B" w:rsidDel="00892738">
                <w:rPr>
                  <w:rFonts w:ascii="Times New Roman" w:eastAsia="Times New Roman" w:hAnsi="Times New Roman" w:cs="Times New Roman"/>
                  <w:b/>
                  <w:bCs/>
                  <w:color w:val="000000"/>
                  <w:sz w:val="18"/>
                  <w:szCs w:val="18"/>
                  <w:lang w:eastAsia="zh-CN"/>
                </w:rPr>
                <w:delText>Conv/BEV/LNG/FCEV</w:delText>
              </w:r>
            </w:del>
          </w:p>
        </w:tc>
      </w:tr>
      <w:tr w:rsidR="002B3794" w:rsidRPr="00A54C0B" w:rsidDel="00892738" w14:paraId="19FFFE99" w14:textId="37247C1C" w:rsidTr="00A54C0B">
        <w:trPr>
          <w:trHeight w:val="270"/>
          <w:del w:id="509"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6937F6AB" w14:textId="453511E3" w:rsidR="002B3794" w:rsidRPr="00A54C0B" w:rsidDel="00892738" w:rsidRDefault="002B3794" w:rsidP="003E13B6">
            <w:pPr>
              <w:spacing w:after="0" w:line="240" w:lineRule="auto"/>
              <w:rPr>
                <w:del w:id="510" w:author="XKLL" w:date="2020-08-24T12:40:00Z"/>
                <w:rFonts w:ascii="Times New Roman" w:eastAsia="Times New Roman" w:hAnsi="Times New Roman" w:cs="Times New Roman"/>
                <w:b/>
                <w:bCs/>
                <w:color w:val="FFFFFF"/>
                <w:sz w:val="18"/>
                <w:szCs w:val="18"/>
                <w:lang w:eastAsia="zh-CN"/>
              </w:rPr>
            </w:pPr>
            <w:del w:id="511" w:author="XKLL" w:date="2020-08-24T12:40:00Z">
              <w:r w:rsidRPr="00A54C0B" w:rsidDel="00892738">
                <w:rPr>
                  <w:rFonts w:ascii="Times New Roman" w:eastAsia="Times New Roman" w:hAnsi="Times New Roman" w:cs="Times New Roman"/>
                  <w:b/>
                  <w:bCs/>
                  <w:color w:val="FFFFFF"/>
                  <w:sz w:val="18"/>
                  <w:szCs w:val="18"/>
                  <w:lang w:eastAsia="zh-CN"/>
                </w:rPr>
                <w:delText>Low boy</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2FEED64" w14:textId="25B1A555" w:rsidR="002B3794" w:rsidRPr="00A54C0B" w:rsidDel="00892738" w:rsidRDefault="002B3794" w:rsidP="003E13B6">
            <w:pPr>
              <w:spacing w:after="0" w:line="240" w:lineRule="auto"/>
              <w:rPr>
                <w:del w:id="512" w:author="XKLL" w:date="2020-08-24T12:40:00Z"/>
                <w:rFonts w:ascii="Times New Roman" w:eastAsia="Times New Roman" w:hAnsi="Times New Roman" w:cs="Times New Roman"/>
                <w:b/>
                <w:bCs/>
                <w:color w:val="000000"/>
                <w:sz w:val="18"/>
                <w:szCs w:val="18"/>
                <w:lang w:eastAsia="zh-CN"/>
              </w:rPr>
            </w:pPr>
            <w:del w:id="513"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8E5E50E" w14:textId="1A036F85" w:rsidR="002B3794" w:rsidRPr="00A54C0B" w:rsidDel="00892738" w:rsidRDefault="002B3794" w:rsidP="003E13B6">
            <w:pPr>
              <w:spacing w:after="0" w:line="240" w:lineRule="auto"/>
              <w:rPr>
                <w:del w:id="514" w:author="XKLL" w:date="2020-08-24T12:40:00Z"/>
                <w:rFonts w:ascii="Times New Roman" w:eastAsia="Times New Roman" w:hAnsi="Times New Roman" w:cs="Times New Roman"/>
                <w:b/>
                <w:bCs/>
                <w:color w:val="000000"/>
                <w:sz w:val="18"/>
                <w:szCs w:val="18"/>
                <w:lang w:eastAsia="zh-CN"/>
              </w:rPr>
            </w:pPr>
            <w:del w:id="515"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69107C1" w14:textId="147FA232" w:rsidR="002B3794" w:rsidRPr="00A54C0B" w:rsidDel="00892738" w:rsidRDefault="002B3794" w:rsidP="003E13B6">
            <w:pPr>
              <w:spacing w:after="0" w:line="240" w:lineRule="auto"/>
              <w:rPr>
                <w:del w:id="516" w:author="XKLL" w:date="2020-08-24T12:40:00Z"/>
                <w:rFonts w:ascii="Times New Roman" w:eastAsia="Times New Roman" w:hAnsi="Times New Roman" w:cs="Times New Roman"/>
                <w:b/>
                <w:bCs/>
                <w:color w:val="000000"/>
                <w:sz w:val="18"/>
                <w:szCs w:val="18"/>
                <w:lang w:eastAsia="zh-CN"/>
              </w:rPr>
            </w:pPr>
            <w:del w:id="517"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54E33D65" w14:textId="2534BA5A" w:rsidR="002B3794" w:rsidRPr="00A54C0B" w:rsidDel="00892738" w:rsidRDefault="002B3794" w:rsidP="003E13B6">
            <w:pPr>
              <w:spacing w:after="0" w:line="240" w:lineRule="auto"/>
              <w:rPr>
                <w:del w:id="518" w:author="XKLL" w:date="2020-08-24T12:40:00Z"/>
                <w:rFonts w:ascii="Times New Roman" w:eastAsia="Times New Roman" w:hAnsi="Times New Roman" w:cs="Times New Roman"/>
                <w:b/>
                <w:bCs/>
                <w:color w:val="000000"/>
                <w:sz w:val="18"/>
                <w:szCs w:val="18"/>
                <w:lang w:eastAsia="zh-CN"/>
              </w:rPr>
            </w:pPr>
            <w:del w:id="519"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CB73411" w14:textId="4182D73E" w:rsidR="002B3794" w:rsidRPr="00A54C0B" w:rsidDel="00892738" w:rsidRDefault="002B3794" w:rsidP="003E13B6">
            <w:pPr>
              <w:spacing w:after="0" w:line="240" w:lineRule="auto"/>
              <w:rPr>
                <w:del w:id="520" w:author="XKLL" w:date="2020-08-24T12:40:00Z"/>
                <w:rFonts w:ascii="Times New Roman" w:eastAsia="Times New Roman" w:hAnsi="Times New Roman" w:cs="Times New Roman"/>
                <w:b/>
                <w:bCs/>
                <w:color w:val="000000"/>
                <w:sz w:val="18"/>
                <w:szCs w:val="18"/>
                <w:lang w:eastAsia="zh-CN"/>
              </w:rPr>
            </w:pPr>
            <w:del w:id="521"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B554AFE" w14:textId="2B1C39AB" w:rsidR="002B3794" w:rsidRPr="00A54C0B" w:rsidDel="00892738" w:rsidRDefault="002B3794" w:rsidP="003E13B6">
            <w:pPr>
              <w:spacing w:after="0" w:line="240" w:lineRule="auto"/>
              <w:rPr>
                <w:del w:id="522" w:author="XKLL" w:date="2020-08-24T12:40:00Z"/>
                <w:rFonts w:ascii="Times New Roman" w:eastAsia="Times New Roman" w:hAnsi="Times New Roman" w:cs="Times New Roman"/>
                <w:b/>
                <w:bCs/>
                <w:color w:val="000000"/>
                <w:sz w:val="18"/>
                <w:szCs w:val="18"/>
                <w:lang w:eastAsia="zh-CN"/>
              </w:rPr>
            </w:pPr>
            <w:del w:id="52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22AAB71" w14:textId="621ABF29" w:rsidR="002B3794" w:rsidRPr="00A54C0B" w:rsidDel="00892738" w:rsidRDefault="002B3794" w:rsidP="003E13B6">
            <w:pPr>
              <w:spacing w:after="0" w:line="240" w:lineRule="auto"/>
              <w:rPr>
                <w:del w:id="524" w:author="XKLL" w:date="2020-08-24T12:40:00Z"/>
                <w:rFonts w:ascii="Times New Roman" w:eastAsia="Times New Roman" w:hAnsi="Times New Roman" w:cs="Times New Roman"/>
                <w:b/>
                <w:bCs/>
                <w:color w:val="000000"/>
                <w:sz w:val="18"/>
                <w:szCs w:val="18"/>
                <w:lang w:eastAsia="zh-CN"/>
              </w:rPr>
            </w:pPr>
            <w:del w:id="525"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7948B1BB" w14:textId="170D9E52" w:rsidTr="00A54C0B">
        <w:trPr>
          <w:trHeight w:val="270"/>
          <w:del w:id="526"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0CD6E051" w14:textId="35A2AEFF" w:rsidR="002B3794" w:rsidRPr="00A54C0B" w:rsidDel="00892738" w:rsidRDefault="002B3794" w:rsidP="003E13B6">
            <w:pPr>
              <w:spacing w:after="0" w:line="240" w:lineRule="auto"/>
              <w:rPr>
                <w:del w:id="527" w:author="XKLL" w:date="2020-08-24T12:40:00Z"/>
                <w:rFonts w:ascii="Times New Roman" w:eastAsia="Times New Roman" w:hAnsi="Times New Roman" w:cs="Times New Roman"/>
                <w:b/>
                <w:bCs/>
                <w:color w:val="FFFFFF"/>
                <w:sz w:val="18"/>
                <w:szCs w:val="18"/>
                <w:lang w:eastAsia="zh-CN"/>
              </w:rPr>
            </w:pPr>
            <w:del w:id="528" w:author="XKLL" w:date="2020-08-24T12:40:00Z">
              <w:r w:rsidRPr="00A54C0B" w:rsidDel="00892738">
                <w:rPr>
                  <w:rFonts w:ascii="Times New Roman" w:eastAsia="Times New Roman" w:hAnsi="Times New Roman" w:cs="Times New Roman"/>
                  <w:b/>
                  <w:bCs/>
                  <w:color w:val="FFFFFF"/>
                  <w:sz w:val="18"/>
                  <w:szCs w:val="18"/>
                  <w:lang w:eastAsia="zh-CN"/>
                </w:rPr>
                <w:delText>Straight Box</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A6847C3" w14:textId="1B02DF12" w:rsidR="002B3794" w:rsidRPr="00A54C0B" w:rsidDel="00892738" w:rsidRDefault="002B3794" w:rsidP="003E13B6">
            <w:pPr>
              <w:spacing w:after="0" w:line="240" w:lineRule="auto"/>
              <w:rPr>
                <w:del w:id="529" w:author="XKLL" w:date="2020-08-24T12:40:00Z"/>
                <w:rFonts w:ascii="Times New Roman" w:eastAsia="Times New Roman" w:hAnsi="Times New Roman" w:cs="Times New Roman"/>
                <w:b/>
                <w:bCs/>
                <w:color w:val="000000"/>
                <w:sz w:val="18"/>
                <w:szCs w:val="18"/>
                <w:lang w:eastAsia="zh-CN"/>
              </w:rPr>
            </w:pPr>
            <w:del w:id="53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D95D07D" w14:textId="70FD89F9" w:rsidR="002B3794" w:rsidRPr="00A54C0B" w:rsidDel="00892738" w:rsidRDefault="002B3794" w:rsidP="003E13B6">
            <w:pPr>
              <w:spacing w:after="0" w:line="240" w:lineRule="auto"/>
              <w:rPr>
                <w:del w:id="531" w:author="XKLL" w:date="2020-08-24T12:40:00Z"/>
                <w:rFonts w:ascii="Times New Roman" w:eastAsia="Times New Roman" w:hAnsi="Times New Roman" w:cs="Times New Roman"/>
                <w:b/>
                <w:bCs/>
                <w:color w:val="000000"/>
                <w:sz w:val="18"/>
                <w:szCs w:val="18"/>
                <w:lang w:eastAsia="zh-CN"/>
              </w:rPr>
            </w:pPr>
            <w:del w:id="53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76C44A4" w14:textId="0C7AD47F" w:rsidR="002B3794" w:rsidRPr="00A54C0B" w:rsidDel="00892738" w:rsidRDefault="002B3794" w:rsidP="003E13B6">
            <w:pPr>
              <w:spacing w:after="0" w:line="240" w:lineRule="auto"/>
              <w:rPr>
                <w:del w:id="533" w:author="XKLL" w:date="2020-08-24T12:40:00Z"/>
                <w:rFonts w:ascii="Times New Roman" w:eastAsia="Times New Roman" w:hAnsi="Times New Roman" w:cs="Times New Roman"/>
                <w:b/>
                <w:bCs/>
                <w:color w:val="000000"/>
                <w:sz w:val="18"/>
                <w:szCs w:val="18"/>
                <w:lang w:eastAsia="zh-CN"/>
              </w:rPr>
            </w:pPr>
            <w:del w:id="534" w:author="XKLL" w:date="2020-08-24T12:40:00Z">
              <w:r w:rsidRPr="00A54C0B" w:rsidDel="00892738">
                <w:rPr>
                  <w:rFonts w:ascii="Times New Roman" w:eastAsia="Times New Roman" w:hAnsi="Times New Roman" w:cs="Times New Roman"/>
                  <w:b/>
                  <w:bCs/>
                  <w:color w:val="000000"/>
                  <w:sz w:val="18"/>
                  <w:szCs w:val="18"/>
                  <w:lang w:eastAsia="zh-CN"/>
                </w:rPr>
                <w:delText>HEV</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0F9243E3" w14:textId="558F371B" w:rsidR="002B3794" w:rsidRPr="00A54C0B" w:rsidDel="00892738" w:rsidRDefault="002B3794" w:rsidP="003E13B6">
            <w:pPr>
              <w:spacing w:after="0" w:line="240" w:lineRule="auto"/>
              <w:rPr>
                <w:del w:id="535" w:author="XKLL" w:date="2020-08-24T12:40:00Z"/>
                <w:rFonts w:ascii="Times New Roman" w:eastAsia="Times New Roman" w:hAnsi="Times New Roman" w:cs="Times New Roman"/>
                <w:b/>
                <w:bCs/>
                <w:color w:val="000000"/>
                <w:sz w:val="18"/>
                <w:szCs w:val="18"/>
                <w:lang w:eastAsia="zh-CN"/>
              </w:rPr>
            </w:pPr>
            <w:del w:id="536" w:author="XKLL" w:date="2020-08-24T12:40:00Z">
              <w:r w:rsidRPr="00A54C0B" w:rsidDel="00892738">
                <w:rPr>
                  <w:rFonts w:ascii="Times New Roman" w:eastAsia="Times New Roman" w:hAnsi="Times New Roman" w:cs="Times New Roman"/>
                  <w:b/>
                  <w:bCs/>
                  <w:color w:val="000000"/>
                  <w:sz w:val="18"/>
                  <w:szCs w:val="18"/>
                  <w:lang w:eastAsia="zh-CN"/>
                </w:rPr>
                <w:delText>HEV</w:delText>
              </w:r>
            </w:del>
          </w:p>
        </w:tc>
        <w:tc>
          <w:tcPr>
            <w:tcW w:w="1169" w:type="dxa"/>
            <w:tcBorders>
              <w:top w:val="nil"/>
              <w:left w:val="nil"/>
              <w:bottom w:val="single" w:sz="4" w:space="0" w:color="256FC1"/>
              <w:right w:val="single" w:sz="4" w:space="0" w:color="256FC1"/>
            </w:tcBorders>
            <w:shd w:val="clear" w:color="000000" w:fill="92D050"/>
            <w:noWrap/>
            <w:vAlign w:val="bottom"/>
            <w:hideMark/>
          </w:tcPr>
          <w:p w14:paraId="79431C20" w14:textId="67B54B0C" w:rsidR="002B3794" w:rsidRPr="00A54C0B" w:rsidDel="00892738" w:rsidRDefault="002B3794" w:rsidP="003E13B6">
            <w:pPr>
              <w:spacing w:after="0" w:line="240" w:lineRule="auto"/>
              <w:rPr>
                <w:del w:id="537" w:author="XKLL" w:date="2020-08-24T12:40:00Z"/>
                <w:rFonts w:ascii="Times New Roman" w:eastAsia="Times New Roman" w:hAnsi="Times New Roman" w:cs="Times New Roman"/>
                <w:b/>
                <w:bCs/>
                <w:color w:val="000000"/>
                <w:sz w:val="18"/>
                <w:szCs w:val="18"/>
                <w:lang w:eastAsia="zh-CN"/>
              </w:rPr>
            </w:pPr>
            <w:del w:id="538" w:author="XKLL" w:date="2020-08-24T12:40:00Z">
              <w:r w:rsidRPr="00A54C0B" w:rsidDel="00892738">
                <w:rPr>
                  <w:rFonts w:ascii="Times New Roman" w:eastAsia="Times New Roman" w:hAnsi="Times New Roman" w:cs="Times New Roman"/>
                  <w:b/>
                  <w:bCs/>
                  <w:color w:val="000000"/>
                  <w:sz w:val="18"/>
                  <w:szCs w:val="18"/>
                  <w:lang w:eastAsia="zh-CN"/>
                </w:rPr>
                <w:delText>Conv/HEV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E9AEE77" w14:textId="5A877BBF" w:rsidR="002B3794" w:rsidRPr="00A54C0B" w:rsidDel="00892738" w:rsidRDefault="002B3794" w:rsidP="003E13B6">
            <w:pPr>
              <w:spacing w:after="0" w:line="240" w:lineRule="auto"/>
              <w:rPr>
                <w:del w:id="539" w:author="XKLL" w:date="2020-08-24T12:40:00Z"/>
                <w:rFonts w:ascii="Times New Roman" w:eastAsia="Times New Roman" w:hAnsi="Times New Roman" w:cs="Times New Roman"/>
                <w:b/>
                <w:bCs/>
                <w:color w:val="000000"/>
                <w:sz w:val="18"/>
                <w:szCs w:val="18"/>
                <w:lang w:eastAsia="zh-CN"/>
              </w:rPr>
            </w:pPr>
            <w:del w:id="54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92D050"/>
            <w:noWrap/>
            <w:vAlign w:val="bottom"/>
            <w:hideMark/>
          </w:tcPr>
          <w:p w14:paraId="38BB0201" w14:textId="7FAFD1B9" w:rsidR="002B3794" w:rsidRPr="00A54C0B" w:rsidDel="00892738" w:rsidRDefault="002B3794" w:rsidP="003E13B6">
            <w:pPr>
              <w:spacing w:after="0" w:line="240" w:lineRule="auto"/>
              <w:rPr>
                <w:del w:id="541" w:author="XKLL" w:date="2020-08-24T12:40:00Z"/>
                <w:rFonts w:ascii="Times New Roman" w:eastAsia="Times New Roman" w:hAnsi="Times New Roman" w:cs="Times New Roman"/>
                <w:b/>
                <w:bCs/>
                <w:color w:val="000000"/>
                <w:sz w:val="18"/>
                <w:szCs w:val="18"/>
                <w:lang w:eastAsia="zh-CN"/>
              </w:rPr>
            </w:pPr>
            <w:del w:id="54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428E2B4B" w14:textId="608156E5" w:rsidTr="00A54C0B">
        <w:trPr>
          <w:trHeight w:val="270"/>
          <w:del w:id="543"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74D75D2C" w14:textId="330CEDFF" w:rsidR="002B3794" w:rsidRPr="00A54C0B" w:rsidDel="00892738" w:rsidRDefault="002B3794" w:rsidP="003E13B6">
            <w:pPr>
              <w:spacing w:after="0" w:line="240" w:lineRule="auto"/>
              <w:rPr>
                <w:del w:id="544" w:author="XKLL" w:date="2020-08-24T12:40:00Z"/>
                <w:rFonts w:ascii="Times New Roman" w:eastAsia="Times New Roman" w:hAnsi="Times New Roman" w:cs="Times New Roman"/>
                <w:b/>
                <w:bCs/>
                <w:color w:val="FFFFFF"/>
                <w:sz w:val="18"/>
                <w:szCs w:val="18"/>
                <w:lang w:eastAsia="zh-CN"/>
              </w:rPr>
            </w:pPr>
            <w:del w:id="545" w:author="XKLL" w:date="2020-08-24T12:40:00Z">
              <w:r w:rsidRPr="00A54C0B" w:rsidDel="00892738">
                <w:rPr>
                  <w:rFonts w:ascii="Times New Roman" w:eastAsia="Times New Roman" w:hAnsi="Times New Roman" w:cs="Times New Roman"/>
                  <w:b/>
                  <w:bCs/>
                  <w:color w:val="FFFFFF"/>
                  <w:sz w:val="18"/>
                  <w:szCs w:val="18"/>
                  <w:lang w:eastAsia="zh-CN"/>
                </w:rPr>
                <w:delText>Street sweeper</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51E6623" w14:textId="017EE947" w:rsidR="002B3794" w:rsidRPr="00A54C0B" w:rsidDel="00892738" w:rsidRDefault="002B3794" w:rsidP="003E13B6">
            <w:pPr>
              <w:spacing w:after="0" w:line="240" w:lineRule="auto"/>
              <w:rPr>
                <w:del w:id="546" w:author="XKLL" w:date="2020-08-24T12:40:00Z"/>
                <w:rFonts w:ascii="Times New Roman" w:eastAsia="Times New Roman" w:hAnsi="Times New Roman" w:cs="Times New Roman"/>
                <w:b/>
                <w:bCs/>
                <w:color w:val="000000"/>
                <w:sz w:val="18"/>
                <w:szCs w:val="18"/>
                <w:lang w:eastAsia="zh-CN"/>
              </w:rPr>
            </w:pPr>
            <w:del w:id="54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A40F7A5" w14:textId="1EC848F2" w:rsidR="002B3794" w:rsidRPr="00A54C0B" w:rsidDel="00892738" w:rsidRDefault="002B3794" w:rsidP="003E13B6">
            <w:pPr>
              <w:spacing w:after="0" w:line="240" w:lineRule="auto"/>
              <w:rPr>
                <w:del w:id="548" w:author="XKLL" w:date="2020-08-24T12:40:00Z"/>
                <w:rFonts w:ascii="Times New Roman" w:eastAsia="Times New Roman" w:hAnsi="Times New Roman" w:cs="Times New Roman"/>
                <w:b/>
                <w:bCs/>
                <w:color w:val="000000"/>
                <w:sz w:val="18"/>
                <w:szCs w:val="18"/>
                <w:lang w:eastAsia="zh-CN"/>
              </w:rPr>
            </w:pPr>
            <w:del w:id="549"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9697838" w14:textId="0295FE62" w:rsidR="002B3794" w:rsidRPr="00A54C0B" w:rsidDel="00892738" w:rsidRDefault="002B3794" w:rsidP="003E13B6">
            <w:pPr>
              <w:spacing w:after="0" w:line="240" w:lineRule="auto"/>
              <w:rPr>
                <w:del w:id="550" w:author="XKLL" w:date="2020-08-24T12:40:00Z"/>
                <w:rFonts w:ascii="Times New Roman" w:eastAsia="Times New Roman" w:hAnsi="Times New Roman" w:cs="Times New Roman"/>
                <w:b/>
                <w:bCs/>
                <w:color w:val="000000"/>
                <w:sz w:val="18"/>
                <w:szCs w:val="18"/>
                <w:lang w:eastAsia="zh-CN"/>
              </w:rPr>
            </w:pPr>
            <w:del w:id="551"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4E35B8CF" w14:textId="483C15C1" w:rsidR="002B3794" w:rsidRPr="00A54C0B" w:rsidDel="00892738" w:rsidRDefault="002B3794" w:rsidP="003E13B6">
            <w:pPr>
              <w:spacing w:after="0" w:line="240" w:lineRule="auto"/>
              <w:rPr>
                <w:del w:id="552" w:author="XKLL" w:date="2020-08-24T12:40:00Z"/>
                <w:rFonts w:ascii="Times New Roman" w:eastAsia="Times New Roman" w:hAnsi="Times New Roman" w:cs="Times New Roman"/>
                <w:b/>
                <w:bCs/>
                <w:color w:val="000000"/>
                <w:sz w:val="18"/>
                <w:szCs w:val="18"/>
                <w:lang w:eastAsia="zh-CN"/>
              </w:rPr>
            </w:pPr>
            <w:del w:id="55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DFFCD70" w14:textId="6A5D8F68" w:rsidR="002B3794" w:rsidRPr="00A54C0B" w:rsidDel="00892738" w:rsidRDefault="002B3794" w:rsidP="003E13B6">
            <w:pPr>
              <w:spacing w:after="0" w:line="240" w:lineRule="auto"/>
              <w:rPr>
                <w:del w:id="554" w:author="XKLL" w:date="2020-08-24T12:40:00Z"/>
                <w:rFonts w:ascii="Times New Roman" w:eastAsia="Times New Roman" w:hAnsi="Times New Roman" w:cs="Times New Roman"/>
                <w:b/>
                <w:bCs/>
                <w:color w:val="000000"/>
                <w:sz w:val="18"/>
                <w:szCs w:val="18"/>
                <w:lang w:eastAsia="zh-CN"/>
              </w:rPr>
            </w:pPr>
            <w:del w:id="555"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97945A3" w14:textId="75570FC8" w:rsidR="002B3794" w:rsidRPr="00A54C0B" w:rsidDel="00892738" w:rsidRDefault="002B3794" w:rsidP="003E13B6">
            <w:pPr>
              <w:spacing w:after="0" w:line="240" w:lineRule="auto"/>
              <w:rPr>
                <w:del w:id="556" w:author="XKLL" w:date="2020-08-24T12:40:00Z"/>
                <w:rFonts w:ascii="Times New Roman" w:eastAsia="Times New Roman" w:hAnsi="Times New Roman" w:cs="Times New Roman"/>
                <w:b/>
                <w:bCs/>
                <w:color w:val="000000"/>
                <w:sz w:val="18"/>
                <w:szCs w:val="18"/>
                <w:lang w:eastAsia="zh-CN"/>
              </w:rPr>
            </w:pPr>
            <w:del w:id="55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C71531C" w14:textId="72F94963" w:rsidR="002B3794" w:rsidRPr="00A54C0B" w:rsidDel="00892738" w:rsidRDefault="002B3794" w:rsidP="003E13B6">
            <w:pPr>
              <w:spacing w:after="0" w:line="240" w:lineRule="auto"/>
              <w:rPr>
                <w:del w:id="558" w:author="XKLL" w:date="2020-08-24T12:40:00Z"/>
                <w:rFonts w:ascii="Times New Roman" w:eastAsia="Times New Roman" w:hAnsi="Times New Roman" w:cs="Times New Roman"/>
                <w:b/>
                <w:bCs/>
                <w:color w:val="000000"/>
                <w:sz w:val="18"/>
                <w:szCs w:val="18"/>
                <w:lang w:eastAsia="zh-CN"/>
              </w:rPr>
            </w:pPr>
            <w:del w:id="559"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4CC8C02C" w14:textId="0BF30CA5" w:rsidTr="00A54C0B">
        <w:trPr>
          <w:trHeight w:val="270"/>
          <w:del w:id="560"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631FB915" w14:textId="6A210C9B" w:rsidR="002B3794" w:rsidRPr="00A54C0B" w:rsidDel="00892738" w:rsidRDefault="002B3794" w:rsidP="003E13B6">
            <w:pPr>
              <w:spacing w:after="0" w:line="240" w:lineRule="auto"/>
              <w:rPr>
                <w:del w:id="561" w:author="XKLL" w:date="2020-08-24T12:40:00Z"/>
                <w:rFonts w:ascii="Times New Roman" w:eastAsia="Times New Roman" w:hAnsi="Times New Roman" w:cs="Times New Roman"/>
                <w:b/>
                <w:bCs/>
                <w:color w:val="FFFFFF"/>
                <w:sz w:val="18"/>
                <w:szCs w:val="18"/>
                <w:lang w:eastAsia="zh-CN"/>
              </w:rPr>
            </w:pPr>
            <w:del w:id="562" w:author="XKLL" w:date="2020-08-24T12:40:00Z">
              <w:r w:rsidRPr="00A54C0B" w:rsidDel="00892738">
                <w:rPr>
                  <w:rFonts w:ascii="Times New Roman" w:eastAsia="Times New Roman" w:hAnsi="Times New Roman" w:cs="Times New Roman"/>
                  <w:b/>
                  <w:bCs/>
                  <w:color w:val="FFFFFF"/>
                  <w:sz w:val="18"/>
                  <w:szCs w:val="18"/>
                  <w:lang w:eastAsia="zh-CN"/>
                </w:rPr>
                <w:delText>Tank</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30C367D" w14:textId="0546B62E" w:rsidR="002B3794" w:rsidRPr="00A54C0B" w:rsidDel="00892738" w:rsidRDefault="002B3794" w:rsidP="003E13B6">
            <w:pPr>
              <w:spacing w:after="0" w:line="240" w:lineRule="auto"/>
              <w:rPr>
                <w:del w:id="563" w:author="XKLL" w:date="2020-08-24T12:40:00Z"/>
                <w:rFonts w:ascii="Times New Roman" w:eastAsia="Times New Roman" w:hAnsi="Times New Roman" w:cs="Times New Roman"/>
                <w:b/>
                <w:bCs/>
                <w:color w:val="000000"/>
                <w:sz w:val="18"/>
                <w:szCs w:val="18"/>
                <w:lang w:eastAsia="zh-CN"/>
              </w:rPr>
            </w:pPr>
            <w:del w:id="564"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6934DC7" w14:textId="7D0C9C73" w:rsidR="002B3794" w:rsidRPr="00A54C0B" w:rsidDel="00892738" w:rsidRDefault="002B3794" w:rsidP="003E13B6">
            <w:pPr>
              <w:spacing w:after="0" w:line="240" w:lineRule="auto"/>
              <w:rPr>
                <w:del w:id="565" w:author="XKLL" w:date="2020-08-24T12:40:00Z"/>
                <w:rFonts w:ascii="Times New Roman" w:eastAsia="Times New Roman" w:hAnsi="Times New Roman" w:cs="Times New Roman"/>
                <w:b/>
                <w:bCs/>
                <w:color w:val="000000"/>
                <w:sz w:val="18"/>
                <w:szCs w:val="18"/>
                <w:lang w:eastAsia="zh-CN"/>
              </w:rPr>
            </w:pPr>
            <w:del w:id="566"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C1B8224" w14:textId="54B491E9" w:rsidR="002B3794" w:rsidRPr="00A54C0B" w:rsidDel="00892738" w:rsidRDefault="002B3794" w:rsidP="003E13B6">
            <w:pPr>
              <w:spacing w:after="0" w:line="240" w:lineRule="auto"/>
              <w:rPr>
                <w:del w:id="567" w:author="XKLL" w:date="2020-08-24T12:40:00Z"/>
                <w:rFonts w:ascii="Times New Roman" w:eastAsia="Times New Roman" w:hAnsi="Times New Roman" w:cs="Times New Roman"/>
                <w:b/>
                <w:bCs/>
                <w:color w:val="000000"/>
                <w:sz w:val="18"/>
                <w:szCs w:val="18"/>
                <w:lang w:eastAsia="zh-CN"/>
              </w:rPr>
            </w:pPr>
            <w:del w:id="568"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365C776B" w14:textId="1552B1F8" w:rsidR="002B3794" w:rsidRPr="00A54C0B" w:rsidDel="00892738" w:rsidRDefault="002B3794" w:rsidP="003E13B6">
            <w:pPr>
              <w:spacing w:after="0" w:line="240" w:lineRule="auto"/>
              <w:rPr>
                <w:del w:id="569" w:author="XKLL" w:date="2020-08-24T12:40:00Z"/>
                <w:rFonts w:ascii="Times New Roman" w:eastAsia="Times New Roman" w:hAnsi="Times New Roman" w:cs="Times New Roman"/>
                <w:b/>
                <w:bCs/>
                <w:color w:val="000000"/>
                <w:sz w:val="18"/>
                <w:szCs w:val="18"/>
                <w:lang w:eastAsia="zh-CN"/>
              </w:rPr>
            </w:pPr>
            <w:del w:id="570"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45E23A2" w14:textId="3C6017F2" w:rsidR="002B3794" w:rsidRPr="00A54C0B" w:rsidDel="00892738" w:rsidRDefault="002B3794" w:rsidP="003E13B6">
            <w:pPr>
              <w:spacing w:after="0" w:line="240" w:lineRule="auto"/>
              <w:rPr>
                <w:del w:id="571" w:author="XKLL" w:date="2020-08-24T12:40:00Z"/>
                <w:rFonts w:ascii="Times New Roman" w:eastAsia="Times New Roman" w:hAnsi="Times New Roman" w:cs="Times New Roman"/>
                <w:b/>
                <w:bCs/>
                <w:color w:val="000000"/>
                <w:sz w:val="18"/>
                <w:szCs w:val="18"/>
                <w:lang w:eastAsia="zh-CN"/>
              </w:rPr>
            </w:pPr>
            <w:del w:id="572"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A89B692" w14:textId="45DC4B62" w:rsidR="002B3794" w:rsidRPr="00A54C0B" w:rsidDel="00892738" w:rsidRDefault="002B3794" w:rsidP="003E13B6">
            <w:pPr>
              <w:spacing w:after="0" w:line="240" w:lineRule="auto"/>
              <w:rPr>
                <w:del w:id="573" w:author="XKLL" w:date="2020-08-24T12:40:00Z"/>
                <w:rFonts w:ascii="Times New Roman" w:eastAsia="Times New Roman" w:hAnsi="Times New Roman" w:cs="Times New Roman"/>
                <w:b/>
                <w:bCs/>
                <w:color w:val="000000"/>
                <w:sz w:val="18"/>
                <w:szCs w:val="18"/>
                <w:lang w:eastAsia="zh-CN"/>
              </w:rPr>
            </w:pPr>
            <w:del w:id="574"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02DEC23" w14:textId="7C600D81" w:rsidR="002B3794" w:rsidRPr="00A54C0B" w:rsidDel="00892738" w:rsidRDefault="002B3794" w:rsidP="003E13B6">
            <w:pPr>
              <w:spacing w:after="0" w:line="240" w:lineRule="auto"/>
              <w:rPr>
                <w:del w:id="575" w:author="XKLL" w:date="2020-08-24T12:40:00Z"/>
                <w:rFonts w:ascii="Times New Roman" w:eastAsia="Times New Roman" w:hAnsi="Times New Roman" w:cs="Times New Roman"/>
                <w:b/>
                <w:bCs/>
                <w:color w:val="000000"/>
                <w:sz w:val="18"/>
                <w:szCs w:val="18"/>
                <w:lang w:eastAsia="zh-CN"/>
              </w:rPr>
            </w:pPr>
            <w:del w:id="576"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7B732CB2" w14:textId="193956B6" w:rsidTr="00A54C0B">
        <w:trPr>
          <w:trHeight w:val="270"/>
          <w:del w:id="577"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4C81406F" w14:textId="4D82494C" w:rsidR="002B3794" w:rsidRPr="00A54C0B" w:rsidDel="00892738" w:rsidRDefault="002B3794" w:rsidP="003E13B6">
            <w:pPr>
              <w:spacing w:after="0" w:line="240" w:lineRule="auto"/>
              <w:rPr>
                <w:del w:id="578" w:author="XKLL" w:date="2020-08-24T12:40:00Z"/>
                <w:rFonts w:ascii="Times New Roman" w:eastAsia="Times New Roman" w:hAnsi="Times New Roman" w:cs="Times New Roman"/>
                <w:b/>
                <w:bCs/>
                <w:color w:val="FFFFFF"/>
                <w:sz w:val="18"/>
                <w:szCs w:val="18"/>
                <w:lang w:eastAsia="zh-CN"/>
              </w:rPr>
            </w:pPr>
            <w:del w:id="579" w:author="XKLL" w:date="2020-08-24T12:40:00Z">
              <w:r w:rsidRPr="00A54C0B" w:rsidDel="00892738">
                <w:rPr>
                  <w:rFonts w:ascii="Times New Roman" w:eastAsia="Times New Roman" w:hAnsi="Times New Roman" w:cs="Times New Roman"/>
                  <w:b/>
                  <w:bCs/>
                  <w:color w:val="FFFFFF"/>
                  <w:sz w:val="18"/>
                  <w:szCs w:val="18"/>
                  <w:lang w:eastAsia="zh-CN"/>
                </w:rPr>
                <w:delText>Tow Truck</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591C41C" w14:textId="111BA592" w:rsidR="002B3794" w:rsidRPr="00A54C0B" w:rsidDel="00892738" w:rsidRDefault="002B3794" w:rsidP="003E13B6">
            <w:pPr>
              <w:spacing w:after="0" w:line="240" w:lineRule="auto"/>
              <w:rPr>
                <w:del w:id="580" w:author="XKLL" w:date="2020-08-24T12:40:00Z"/>
                <w:rFonts w:ascii="Times New Roman" w:eastAsia="Times New Roman" w:hAnsi="Times New Roman" w:cs="Times New Roman"/>
                <w:b/>
                <w:bCs/>
                <w:color w:val="000000"/>
                <w:sz w:val="18"/>
                <w:szCs w:val="18"/>
                <w:lang w:eastAsia="zh-CN"/>
              </w:rPr>
            </w:pPr>
            <w:del w:id="58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41D1B39" w14:textId="0A47F4FA" w:rsidR="002B3794" w:rsidRPr="00A54C0B" w:rsidDel="00892738" w:rsidRDefault="002B3794" w:rsidP="003E13B6">
            <w:pPr>
              <w:spacing w:after="0" w:line="240" w:lineRule="auto"/>
              <w:rPr>
                <w:del w:id="582" w:author="XKLL" w:date="2020-08-24T12:40:00Z"/>
                <w:rFonts w:ascii="Times New Roman" w:eastAsia="Times New Roman" w:hAnsi="Times New Roman" w:cs="Times New Roman"/>
                <w:b/>
                <w:bCs/>
                <w:color w:val="000000"/>
                <w:sz w:val="18"/>
                <w:szCs w:val="18"/>
                <w:lang w:eastAsia="zh-CN"/>
              </w:rPr>
            </w:pPr>
            <w:del w:id="58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BAA2443" w14:textId="29CEA6B3" w:rsidR="002B3794" w:rsidRPr="00A54C0B" w:rsidDel="00892738" w:rsidRDefault="002B3794" w:rsidP="003E13B6">
            <w:pPr>
              <w:spacing w:after="0" w:line="240" w:lineRule="auto"/>
              <w:rPr>
                <w:del w:id="584" w:author="XKLL" w:date="2020-08-24T12:40:00Z"/>
                <w:rFonts w:ascii="Times New Roman" w:eastAsia="Times New Roman" w:hAnsi="Times New Roman" w:cs="Times New Roman"/>
                <w:b/>
                <w:bCs/>
                <w:color w:val="000000"/>
                <w:sz w:val="18"/>
                <w:szCs w:val="18"/>
                <w:lang w:eastAsia="zh-CN"/>
              </w:rPr>
            </w:pPr>
            <w:del w:id="58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093DEDEB" w14:textId="188F381A" w:rsidR="002B3794" w:rsidRPr="00A54C0B" w:rsidDel="00892738" w:rsidRDefault="002B3794" w:rsidP="003E13B6">
            <w:pPr>
              <w:spacing w:after="0" w:line="240" w:lineRule="auto"/>
              <w:rPr>
                <w:del w:id="586" w:author="XKLL" w:date="2020-08-24T12:40:00Z"/>
                <w:rFonts w:ascii="Times New Roman" w:eastAsia="Times New Roman" w:hAnsi="Times New Roman" w:cs="Times New Roman"/>
                <w:b/>
                <w:bCs/>
                <w:color w:val="000000"/>
                <w:sz w:val="18"/>
                <w:szCs w:val="18"/>
                <w:lang w:eastAsia="zh-CN"/>
              </w:rPr>
            </w:pPr>
            <w:del w:id="58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7DD001A" w14:textId="341C5933" w:rsidR="002B3794" w:rsidRPr="00A54C0B" w:rsidDel="00892738" w:rsidRDefault="002B3794" w:rsidP="003E13B6">
            <w:pPr>
              <w:spacing w:after="0" w:line="240" w:lineRule="auto"/>
              <w:rPr>
                <w:del w:id="588" w:author="XKLL" w:date="2020-08-24T12:40:00Z"/>
                <w:rFonts w:ascii="Times New Roman" w:eastAsia="Times New Roman" w:hAnsi="Times New Roman" w:cs="Times New Roman"/>
                <w:b/>
                <w:bCs/>
                <w:color w:val="000000"/>
                <w:sz w:val="18"/>
                <w:szCs w:val="18"/>
                <w:lang w:eastAsia="zh-CN"/>
              </w:rPr>
            </w:pPr>
            <w:del w:id="589" w:author="XKLL" w:date="2020-08-24T12:40:00Z">
              <w:r w:rsidRPr="00A54C0B" w:rsidDel="00892738">
                <w:rPr>
                  <w:rFonts w:ascii="Times New Roman" w:eastAsia="Times New Roman" w:hAnsi="Times New Roman" w:cs="Times New Roman"/>
                  <w:b/>
                  <w:bCs/>
                  <w:color w:val="000000"/>
                  <w:sz w:val="18"/>
                  <w:szCs w:val="18"/>
                  <w:lang w:eastAsia="zh-CN"/>
                </w:rPr>
                <w:delText>Conv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459B3F8" w14:textId="3A4059F1" w:rsidR="002B3794" w:rsidRPr="00A54C0B" w:rsidDel="00892738" w:rsidRDefault="002B3794" w:rsidP="003E13B6">
            <w:pPr>
              <w:spacing w:after="0" w:line="240" w:lineRule="auto"/>
              <w:rPr>
                <w:del w:id="590" w:author="XKLL" w:date="2020-08-24T12:40:00Z"/>
                <w:rFonts w:ascii="Times New Roman" w:eastAsia="Times New Roman" w:hAnsi="Times New Roman" w:cs="Times New Roman"/>
                <w:b/>
                <w:bCs/>
                <w:color w:val="000000"/>
                <w:sz w:val="18"/>
                <w:szCs w:val="18"/>
                <w:lang w:eastAsia="zh-CN"/>
              </w:rPr>
            </w:pPr>
            <w:del w:id="59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05A18B8" w14:textId="6717DAFF" w:rsidR="002B3794" w:rsidRPr="00A54C0B" w:rsidDel="00892738" w:rsidRDefault="002B3794" w:rsidP="003E13B6">
            <w:pPr>
              <w:spacing w:after="0" w:line="240" w:lineRule="auto"/>
              <w:rPr>
                <w:del w:id="592" w:author="XKLL" w:date="2020-08-24T12:40:00Z"/>
                <w:rFonts w:ascii="Times New Roman" w:eastAsia="Times New Roman" w:hAnsi="Times New Roman" w:cs="Times New Roman"/>
                <w:b/>
                <w:bCs/>
                <w:color w:val="000000"/>
                <w:sz w:val="18"/>
                <w:szCs w:val="18"/>
                <w:lang w:eastAsia="zh-CN"/>
              </w:rPr>
            </w:pPr>
            <w:del w:id="59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28D249EB" w14:textId="1461AB99" w:rsidTr="00A54C0B">
        <w:trPr>
          <w:trHeight w:val="270"/>
          <w:del w:id="594"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0C86B169" w14:textId="33277F25" w:rsidR="002B3794" w:rsidRPr="00A54C0B" w:rsidDel="00892738" w:rsidRDefault="002B3794" w:rsidP="003E13B6">
            <w:pPr>
              <w:spacing w:after="0" w:line="240" w:lineRule="auto"/>
              <w:rPr>
                <w:del w:id="595" w:author="XKLL" w:date="2020-08-24T12:40:00Z"/>
                <w:rFonts w:ascii="Times New Roman" w:eastAsia="Times New Roman" w:hAnsi="Times New Roman" w:cs="Times New Roman"/>
                <w:b/>
                <w:bCs/>
                <w:color w:val="FFFFFF"/>
                <w:sz w:val="18"/>
                <w:szCs w:val="18"/>
                <w:lang w:eastAsia="zh-CN"/>
              </w:rPr>
            </w:pPr>
            <w:del w:id="596" w:author="XKLL" w:date="2020-08-24T12:40:00Z">
              <w:r w:rsidRPr="00A54C0B" w:rsidDel="00892738">
                <w:rPr>
                  <w:rFonts w:ascii="Times New Roman" w:eastAsia="Times New Roman" w:hAnsi="Times New Roman" w:cs="Times New Roman"/>
                  <w:b/>
                  <w:bCs/>
                  <w:color w:val="FFFFFF"/>
                  <w:sz w:val="18"/>
                  <w:szCs w:val="18"/>
                  <w:lang w:eastAsia="zh-CN"/>
                </w:rPr>
                <w:delText>Tractor Trailer</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650CFA7" w14:textId="3BB5CFEE" w:rsidR="002B3794" w:rsidRPr="00A54C0B" w:rsidDel="00892738" w:rsidRDefault="002B3794" w:rsidP="003E13B6">
            <w:pPr>
              <w:spacing w:after="0" w:line="240" w:lineRule="auto"/>
              <w:rPr>
                <w:del w:id="597" w:author="XKLL" w:date="2020-08-24T12:40:00Z"/>
                <w:rFonts w:ascii="Times New Roman" w:eastAsia="Times New Roman" w:hAnsi="Times New Roman" w:cs="Times New Roman"/>
                <w:b/>
                <w:bCs/>
                <w:color w:val="000000"/>
                <w:sz w:val="18"/>
                <w:szCs w:val="18"/>
                <w:lang w:eastAsia="zh-CN"/>
              </w:rPr>
            </w:pPr>
            <w:del w:id="59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53B1097" w14:textId="39B24FDD" w:rsidR="002B3794" w:rsidRPr="00A54C0B" w:rsidDel="00892738" w:rsidRDefault="002B3794" w:rsidP="003E13B6">
            <w:pPr>
              <w:spacing w:after="0" w:line="240" w:lineRule="auto"/>
              <w:rPr>
                <w:del w:id="599" w:author="XKLL" w:date="2020-08-24T12:40:00Z"/>
                <w:rFonts w:ascii="Times New Roman" w:eastAsia="Times New Roman" w:hAnsi="Times New Roman" w:cs="Times New Roman"/>
                <w:b/>
                <w:bCs/>
                <w:color w:val="000000"/>
                <w:sz w:val="18"/>
                <w:szCs w:val="18"/>
                <w:lang w:eastAsia="zh-CN"/>
              </w:rPr>
            </w:pPr>
            <w:del w:id="600"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5F818F1" w14:textId="2F88E091" w:rsidR="002B3794" w:rsidRPr="00A54C0B" w:rsidDel="00892738" w:rsidRDefault="002B3794" w:rsidP="003E13B6">
            <w:pPr>
              <w:spacing w:after="0" w:line="240" w:lineRule="auto"/>
              <w:rPr>
                <w:del w:id="601" w:author="XKLL" w:date="2020-08-24T12:40:00Z"/>
                <w:rFonts w:ascii="Times New Roman" w:eastAsia="Times New Roman" w:hAnsi="Times New Roman" w:cs="Times New Roman"/>
                <w:b/>
                <w:bCs/>
                <w:color w:val="000000"/>
                <w:sz w:val="18"/>
                <w:szCs w:val="18"/>
                <w:lang w:eastAsia="zh-CN"/>
              </w:rPr>
            </w:pPr>
            <w:del w:id="60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59E1B635" w14:textId="15D13C89" w:rsidR="002B3794" w:rsidRPr="00A54C0B" w:rsidDel="00892738" w:rsidRDefault="002B3794" w:rsidP="003E13B6">
            <w:pPr>
              <w:spacing w:after="0" w:line="240" w:lineRule="auto"/>
              <w:rPr>
                <w:del w:id="603" w:author="XKLL" w:date="2020-08-24T12:40:00Z"/>
                <w:rFonts w:ascii="Times New Roman" w:eastAsia="Times New Roman" w:hAnsi="Times New Roman" w:cs="Times New Roman"/>
                <w:b/>
                <w:bCs/>
                <w:color w:val="000000"/>
                <w:sz w:val="18"/>
                <w:szCs w:val="18"/>
                <w:lang w:eastAsia="zh-CN"/>
              </w:rPr>
            </w:pPr>
            <w:del w:id="60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317F53B" w14:textId="474D41B8" w:rsidR="002B3794" w:rsidRPr="00A54C0B" w:rsidDel="00892738" w:rsidRDefault="002B3794" w:rsidP="003E13B6">
            <w:pPr>
              <w:spacing w:after="0" w:line="240" w:lineRule="auto"/>
              <w:rPr>
                <w:del w:id="605" w:author="XKLL" w:date="2020-08-24T12:40:00Z"/>
                <w:rFonts w:ascii="Times New Roman" w:eastAsia="Times New Roman" w:hAnsi="Times New Roman" w:cs="Times New Roman"/>
                <w:b/>
                <w:bCs/>
                <w:color w:val="000000"/>
                <w:sz w:val="18"/>
                <w:szCs w:val="18"/>
                <w:lang w:eastAsia="zh-CN"/>
              </w:rPr>
            </w:pPr>
            <w:del w:id="60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C00000"/>
            <w:noWrap/>
            <w:vAlign w:val="bottom"/>
            <w:hideMark/>
          </w:tcPr>
          <w:p w14:paraId="0927BA72" w14:textId="7A0DCC91" w:rsidR="002B3794" w:rsidRPr="00A54C0B" w:rsidDel="00892738" w:rsidRDefault="002B3794" w:rsidP="003E13B6">
            <w:pPr>
              <w:spacing w:after="0" w:line="240" w:lineRule="auto"/>
              <w:rPr>
                <w:del w:id="607" w:author="XKLL" w:date="2020-08-24T12:40:00Z"/>
                <w:rFonts w:ascii="Times New Roman" w:eastAsia="Times New Roman" w:hAnsi="Times New Roman" w:cs="Times New Roman"/>
                <w:b/>
                <w:bCs/>
                <w:color w:val="000000"/>
                <w:sz w:val="18"/>
                <w:szCs w:val="18"/>
                <w:lang w:eastAsia="zh-CN"/>
              </w:rPr>
            </w:pPr>
            <w:del w:id="608" w:author="XKLL" w:date="2020-08-24T12:40:00Z">
              <w:r w:rsidRPr="00A54C0B" w:rsidDel="00892738">
                <w:rPr>
                  <w:rFonts w:ascii="Times New Roman" w:eastAsia="Times New Roman" w:hAnsi="Times New Roman" w:cs="Times New Roman"/>
                  <w:b/>
                  <w:bCs/>
                  <w:color w:val="000000"/>
                  <w:sz w:val="18"/>
                  <w:szCs w:val="18"/>
                  <w:lang w:eastAsia="zh-CN"/>
                </w:rPr>
                <w:delText>Conv/ISG/HEV/PHEV/BEV</w:delText>
              </w:r>
            </w:del>
          </w:p>
        </w:tc>
        <w:tc>
          <w:tcPr>
            <w:tcW w:w="1169" w:type="dxa"/>
            <w:tcBorders>
              <w:top w:val="nil"/>
              <w:left w:val="nil"/>
              <w:bottom w:val="single" w:sz="4" w:space="0" w:color="256FC1"/>
              <w:right w:val="single" w:sz="4" w:space="0" w:color="256FC1"/>
            </w:tcBorders>
            <w:shd w:val="clear" w:color="000000" w:fill="92D050"/>
            <w:noWrap/>
            <w:vAlign w:val="bottom"/>
            <w:hideMark/>
          </w:tcPr>
          <w:p w14:paraId="54284B01" w14:textId="5410678F" w:rsidR="002B3794" w:rsidRPr="00A54C0B" w:rsidDel="00892738" w:rsidRDefault="002B3794" w:rsidP="003E13B6">
            <w:pPr>
              <w:spacing w:after="0" w:line="240" w:lineRule="auto"/>
              <w:rPr>
                <w:del w:id="609" w:author="XKLL" w:date="2020-08-24T12:40:00Z"/>
                <w:rFonts w:ascii="Times New Roman" w:eastAsia="Times New Roman" w:hAnsi="Times New Roman" w:cs="Times New Roman"/>
                <w:b/>
                <w:bCs/>
                <w:color w:val="000000"/>
                <w:sz w:val="18"/>
                <w:szCs w:val="18"/>
                <w:lang w:eastAsia="zh-CN"/>
              </w:rPr>
            </w:pPr>
            <w:del w:id="610" w:author="XKLL" w:date="2020-08-24T12:40:00Z">
              <w:r w:rsidRPr="00A54C0B" w:rsidDel="00892738">
                <w:rPr>
                  <w:rFonts w:ascii="Times New Roman" w:eastAsia="Times New Roman" w:hAnsi="Times New Roman" w:cs="Times New Roman"/>
                  <w:b/>
                  <w:bCs/>
                  <w:color w:val="000000"/>
                  <w:sz w:val="18"/>
                  <w:szCs w:val="18"/>
                  <w:lang w:eastAsia="zh-CN"/>
                </w:rPr>
                <w:delText>Conv/ISG/HEV/PHEV/BEV/FECE/LNG</w:delText>
              </w:r>
            </w:del>
          </w:p>
        </w:tc>
      </w:tr>
      <w:tr w:rsidR="002B3794" w:rsidRPr="00A54C0B" w:rsidDel="00892738" w14:paraId="2C516021" w14:textId="3F907026" w:rsidTr="00A54C0B">
        <w:trPr>
          <w:trHeight w:val="270"/>
          <w:del w:id="611"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266A8D12" w14:textId="73D759F8" w:rsidR="002B3794" w:rsidRPr="00A54C0B" w:rsidDel="00892738" w:rsidRDefault="002B3794" w:rsidP="003E13B6">
            <w:pPr>
              <w:spacing w:after="0" w:line="240" w:lineRule="auto"/>
              <w:rPr>
                <w:del w:id="612" w:author="XKLL" w:date="2020-08-24T12:40:00Z"/>
                <w:rFonts w:ascii="Times New Roman" w:eastAsia="Times New Roman" w:hAnsi="Times New Roman" w:cs="Times New Roman"/>
                <w:b/>
                <w:bCs/>
                <w:color w:val="FFFFFF"/>
                <w:sz w:val="18"/>
                <w:szCs w:val="18"/>
                <w:lang w:eastAsia="zh-CN"/>
              </w:rPr>
            </w:pPr>
            <w:del w:id="613" w:author="XKLL" w:date="2020-08-24T12:40:00Z">
              <w:r w:rsidRPr="00A54C0B" w:rsidDel="00892738">
                <w:rPr>
                  <w:rFonts w:ascii="Times New Roman" w:eastAsia="Times New Roman" w:hAnsi="Times New Roman" w:cs="Times New Roman"/>
                  <w:b/>
                  <w:bCs/>
                  <w:color w:val="FFFFFF"/>
                  <w:sz w:val="18"/>
                  <w:szCs w:val="18"/>
                  <w:lang w:eastAsia="zh-CN"/>
                </w:rPr>
                <w:delText>Utility</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0B2B711" w14:textId="44F5DF44" w:rsidR="002B3794" w:rsidRPr="00A54C0B" w:rsidDel="00892738" w:rsidRDefault="002B3794" w:rsidP="003E13B6">
            <w:pPr>
              <w:spacing w:after="0" w:line="240" w:lineRule="auto"/>
              <w:rPr>
                <w:del w:id="614" w:author="XKLL" w:date="2020-08-24T12:40:00Z"/>
                <w:rFonts w:ascii="Times New Roman" w:eastAsia="Times New Roman" w:hAnsi="Times New Roman" w:cs="Times New Roman"/>
                <w:b/>
                <w:bCs/>
                <w:color w:val="000000"/>
                <w:sz w:val="18"/>
                <w:szCs w:val="18"/>
                <w:lang w:eastAsia="zh-CN"/>
              </w:rPr>
            </w:pPr>
            <w:del w:id="61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325E49D" w14:textId="6A82F577" w:rsidR="002B3794" w:rsidRPr="00A54C0B" w:rsidDel="00892738" w:rsidRDefault="002B3794" w:rsidP="003E13B6">
            <w:pPr>
              <w:spacing w:after="0" w:line="240" w:lineRule="auto"/>
              <w:rPr>
                <w:del w:id="616" w:author="XKLL" w:date="2020-08-24T12:40:00Z"/>
                <w:rFonts w:ascii="Times New Roman" w:eastAsia="Times New Roman" w:hAnsi="Times New Roman" w:cs="Times New Roman"/>
                <w:b/>
                <w:bCs/>
                <w:color w:val="000000"/>
                <w:sz w:val="18"/>
                <w:szCs w:val="18"/>
                <w:lang w:eastAsia="zh-CN"/>
              </w:rPr>
            </w:pPr>
            <w:del w:id="61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FC021EB" w14:textId="233D9686" w:rsidR="002B3794" w:rsidRPr="00A54C0B" w:rsidDel="00892738" w:rsidRDefault="002B3794" w:rsidP="003E13B6">
            <w:pPr>
              <w:spacing w:after="0" w:line="240" w:lineRule="auto"/>
              <w:rPr>
                <w:del w:id="618" w:author="XKLL" w:date="2020-08-24T12:40:00Z"/>
                <w:rFonts w:ascii="Times New Roman" w:eastAsia="Times New Roman" w:hAnsi="Times New Roman" w:cs="Times New Roman"/>
                <w:b/>
                <w:bCs/>
                <w:color w:val="000000"/>
                <w:sz w:val="18"/>
                <w:szCs w:val="18"/>
                <w:lang w:eastAsia="zh-CN"/>
              </w:rPr>
            </w:pPr>
            <w:del w:id="619"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28E207C5" w14:textId="65112CAB" w:rsidR="002B3794" w:rsidRPr="00A54C0B" w:rsidDel="00892738" w:rsidRDefault="002B3794" w:rsidP="003E13B6">
            <w:pPr>
              <w:spacing w:after="0" w:line="240" w:lineRule="auto"/>
              <w:rPr>
                <w:del w:id="620" w:author="XKLL" w:date="2020-08-24T12:40:00Z"/>
                <w:rFonts w:ascii="Times New Roman" w:eastAsia="Times New Roman" w:hAnsi="Times New Roman" w:cs="Times New Roman"/>
                <w:b/>
                <w:bCs/>
                <w:color w:val="000000"/>
                <w:sz w:val="18"/>
                <w:szCs w:val="18"/>
                <w:lang w:eastAsia="zh-CN"/>
              </w:rPr>
            </w:pPr>
            <w:del w:id="62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250CA6A" w14:textId="0EF5D80B" w:rsidR="002B3794" w:rsidRPr="00A54C0B" w:rsidDel="00892738" w:rsidRDefault="002B3794" w:rsidP="003E13B6">
            <w:pPr>
              <w:spacing w:after="0" w:line="240" w:lineRule="auto"/>
              <w:rPr>
                <w:del w:id="622" w:author="XKLL" w:date="2020-08-24T12:40:00Z"/>
                <w:rFonts w:ascii="Times New Roman" w:eastAsia="Times New Roman" w:hAnsi="Times New Roman" w:cs="Times New Roman"/>
                <w:b/>
                <w:bCs/>
                <w:color w:val="000000"/>
                <w:sz w:val="18"/>
                <w:szCs w:val="18"/>
                <w:lang w:eastAsia="zh-CN"/>
              </w:rPr>
            </w:pPr>
            <w:del w:id="623"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07200AC" w14:textId="7AC46133" w:rsidR="002B3794" w:rsidRPr="00A54C0B" w:rsidDel="00892738" w:rsidRDefault="002B3794" w:rsidP="003E13B6">
            <w:pPr>
              <w:spacing w:after="0" w:line="240" w:lineRule="auto"/>
              <w:rPr>
                <w:del w:id="624" w:author="XKLL" w:date="2020-08-24T12:40:00Z"/>
                <w:rFonts w:ascii="Times New Roman" w:eastAsia="Times New Roman" w:hAnsi="Times New Roman" w:cs="Times New Roman"/>
                <w:b/>
                <w:bCs/>
                <w:color w:val="000000"/>
                <w:sz w:val="18"/>
                <w:szCs w:val="18"/>
                <w:lang w:eastAsia="zh-CN"/>
              </w:rPr>
            </w:pPr>
            <w:del w:id="62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090C138" w14:textId="4023FC3C" w:rsidR="002B3794" w:rsidRPr="00A54C0B" w:rsidDel="00892738" w:rsidRDefault="002B3794" w:rsidP="003E13B6">
            <w:pPr>
              <w:spacing w:after="0" w:line="240" w:lineRule="auto"/>
              <w:rPr>
                <w:del w:id="626" w:author="XKLL" w:date="2020-08-24T12:40:00Z"/>
                <w:rFonts w:ascii="Times New Roman" w:eastAsia="Times New Roman" w:hAnsi="Times New Roman" w:cs="Times New Roman"/>
                <w:b/>
                <w:bCs/>
                <w:color w:val="000000"/>
                <w:sz w:val="18"/>
                <w:szCs w:val="18"/>
                <w:lang w:eastAsia="zh-CN"/>
              </w:rPr>
            </w:pPr>
            <w:del w:id="62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r w:rsidR="002B3794" w:rsidRPr="00A54C0B" w:rsidDel="00892738" w14:paraId="2A8C5186" w14:textId="16138573" w:rsidTr="00A54C0B">
        <w:trPr>
          <w:trHeight w:val="270"/>
          <w:del w:id="628"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48E1A336" w14:textId="4D4E3298" w:rsidR="002B3794" w:rsidRPr="00A54C0B" w:rsidDel="00892738" w:rsidRDefault="002B3794" w:rsidP="003E13B6">
            <w:pPr>
              <w:spacing w:after="0" w:line="240" w:lineRule="auto"/>
              <w:rPr>
                <w:del w:id="629" w:author="XKLL" w:date="2020-08-24T12:40:00Z"/>
                <w:rFonts w:ascii="Times New Roman" w:eastAsia="Times New Roman" w:hAnsi="Times New Roman" w:cs="Times New Roman"/>
                <w:b/>
                <w:bCs/>
                <w:color w:val="FFFFFF"/>
                <w:sz w:val="18"/>
                <w:szCs w:val="18"/>
                <w:lang w:eastAsia="zh-CN"/>
              </w:rPr>
            </w:pPr>
            <w:del w:id="630" w:author="XKLL" w:date="2020-08-24T12:40:00Z">
              <w:r w:rsidRPr="00A54C0B" w:rsidDel="00892738">
                <w:rPr>
                  <w:rFonts w:ascii="Times New Roman" w:eastAsia="Times New Roman" w:hAnsi="Times New Roman" w:cs="Times New Roman"/>
                  <w:b/>
                  <w:bCs/>
                  <w:color w:val="FFFFFF"/>
                  <w:sz w:val="18"/>
                  <w:szCs w:val="18"/>
                  <w:lang w:eastAsia="zh-CN"/>
                </w:rPr>
                <w:delText>Vacuum</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33F2490" w14:textId="7E18BA64" w:rsidR="002B3794" w:rsidRPr="00A54C0B" w:rsidDel="00892738" w:rsidRDefault="002B3794" w:rsidP="003E13B6">
            <w:pPr>
              <w:spacing w:after="0" w:line="240" w:lineRule="auto"/>
              <w:rPr>
                <w:del w:id="631" w:author="XKLL" w:date="2020-08-24T12:40:00Z"/>
                <w:rFonts w:ascii="Times New Roman" w:eastAsia="Times New Roman" w:hAnsi="Times New Roman" w:cs="Times New Roman"/>
                <w:b/>
                <w:bCs/>
                <w:color w:val="000000"/>
                <w:sz w:val="18"/>
                <w:szCs w:val="18"/>
                <w:lang w:eastAsia="zh-CN"/>
              </w:rPr>
            </w:pPr>
            <w:del w:id="632"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86A68E6" w14:textId="24198D09" w:rsidR="002B3794" w:rsidRPr="00A54C0B" w:rsidDel="00892738" w:rsidRDefault="002B3794" w:rsidP="003E13B6">
            <w:pPr>
              <w:spacing w:after="0" w:line="240" w:lineRule="auto"/>
              <w:rPr>
                <w:del w:id="633" w:author="XKLL" w:date="2020-08-24T12:40:00Z"/>
                <w:rFonts w:ascii="Times New Roman" w:eastAsia="Times New Roman" w:hAnsi="Times New Roman" w:cs="Times New Roman"/>
                <w:b/>
                <w:bCs/>
                <w:color w:val="000000"/>
                <w:sz w:val="18"/>
                <w:szCs w:val="18"/>
                <w:lang w:eastAsia="zh-CN"/>
              </w:rPr>
            </w:pPr>
            <w:del w:id="634"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5472F6D" w14:textId="6F764810" w:rsidR="002B3794" w:rsidRPr="00A54C0B" w:rsidDel="00892738" w:rsidRDefault="002B3794" w:rsidP="003E13B6">
            <w:pPr>
              <w:spacing w:after="0" w:line="240" w:lineRule="auto"/>
              <w:rPr>
                <w:del w:id="635" w:author="XKLL" w:date="2020-08-24T12:40:00Z"/>
                <w:rFonts w:ascii="Times New Roman" w:eastAsia="Times New Roman" w:hAnsi="Times New Roman" w:cs="Times New Roman"/>
                <w:b/>
                <w:bCs/>
                <w:color w:val="000000"/>
                <w:sz w:val="18"/>
                <w:szCs w:val="18"/>
                <w:lang w:eastAsia="zh-CN"/>
              </w:rPr>
            </w:pPr>
            <w:del w:id="636"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36F3236B" w14:textId="4457E02A" w:rsidR="002B3794" w:rsidRPr="00A54C0B" w:rsidDel="00892738" w:rsidRDefault="002B3794" w:rsidP="003E13B6">
            <w:pPr>
              <w:spacing w:after="0" w:line="240" w:lineRule="auto"/>
              <w:rPr>
                <w:del w:id="637" w:author="XKLL" w:date="2020-08-24T12:40:00Z"/>
                <w:rFonts w:ascii="Times New Roman" w:eastAsia="Times New Roman" w:hAnsi="Times New Roman" w:cs="Times New Roman"/>
                <w:b/>
                <w:bCs/>
                <w:color w:val="000000"/>
                <w:sz w:val="18"/>
                <w:szCs w:val="18"/>
                <w:lang w:eastAsia="zh-CN"/>
              </w:rPr>
            </w:pPr>
            <w:del w:id="638"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8A289E7" w14:textId="729CB958" w:rsidR="002B3794" w:rsidRPr="00A54C0B" w:rsidDel="00892738" w:rsidRDefault="002B3794" w:rsidP="003E13B6">
            <w:pPr>
              <w:spacing w:after="0" w:line="240" w:lineRule="auto"/>
              <w:rPr>
                <w:del w:id="639" w:author="XKLL" w:date="2020-08-24T12:40:00Z"/>
                <w:rFonts w:ascii="Times New Roman" w:eastAsia="Times New Roman" w:hAnsi="Times New Roman" w:cs="Times New Roman"/>
                <w:b/>
                <w:bCs/>
                <w:color w:val="000000"/>
                <w:sz w:val="18"/>
                <w:szCs w:val="18"/>
                <w:lang w:eastAsia="zh-CN"/>
              </w:rPr>
            </w:pPr>
            <w:del w:id="640"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E912813" w14:textId="0F649A38" w:rsidR="002B3794" w:rsidRPr="00A54C0B" w:rsidDel="00892738" w:rsidRDefault="002B3794" w:rsidP="003E13B6">
            <w:pPr>
              <w:spacing w:after="0" w:line="240" w:lineRule="auto"/>
              <w:rPr>
                <w:del w:id="641" w:author="XKLL" w:date="2020-08-24T12:40:00Z"/>
                <w:rFonts w:ascii="Times New Roman" w:eastAsia="Times New Roman" w:hAnsi="Times New Roman" w:cs="Times New Roman"/>
                <w:b/>
                <w:bCs/>
                <w:color w:val="000000"/>
                <w:sz w:val="18"/>
                <w:szCs w:val="18"/>
                <w:lang w:eastAsia="zh-CN"/>
              </w:rPr>
            </w:pPr>
            <w:del w:id="642"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21BB53D8" w14:textId="53704BA9" w:rsidR="002B3794" w:rsidRPr="00A54C0B" w:rsidDel="00892738" w:rsidRDefault="002B3794" w:rsidP="003E13B6">
            <w:pPr>
              <w:spacing w:after="0" w:line="240" w:lineRule="auto"/>
              <w:rPr>
                <w:del w:id="643" w:author="XKLL" w:date="2020-08-24T12:40:00Z"/>
                <w:rFonts w:ascii="Times New Roman" w:eastAsia="Times New Roman" w:hAnsi="Times New Roman" w:cs="Times New Roman"/>
                <w:b/>
                <w:bCs/>
                <w:color w:val="000000"/>
                <w:sz w:val="18"/>
                <w:szCs w:val="18"/>
                <w:lang w:eastAsia="zh-CN"/>
              </w:rPr>
            </w:pPr>
            <w:del w:id="644" w:author="XKLL" w:date="2020-08-24T12:40:00Z">
              <w:r w:rsidRPr="00A54C0B" w:rsidDel="00892738">
                <w:rPr>
                  <w:rFonts w:ascii="Times New Roman" w:eastAsia="Times New Roman" w:hAnsi="Times New Roman" w:cs="Times New Roman"/>
                  <w:b/>
                  <w:bCs/>
                  <w:color w:val="000000"/>
                  <w:sz w:val="18"/>
                  <w:szCs w:val="18"/>
                  <w:lang w:eastAsia="zh-CN"/>
                </w:rPr>
                <w:delText>*</w:delText>
              </w:r>
            </w:del>
          </w:p>
        </w:tc>
      </w:tr>
      <w:tr w:rsidR="002B3794" w:rsidRPr="00A54C0B" w:rsidDel="00892738" w14:paraId="31E9CEC7" w14:textId="510D5C71" w:rsidTr="00A54C0B">
        <w:trPr>
          <w:trHeight w:val="270"/>
          <w:del w:id="645"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6420432A" w14:textId="624D9441" w:rsidR="002B3794" w:rsidRPr="00A54C0B" w:rsidDel="00892738" w:rsidRDefault="002B3794" w:rsidP="003E13B6">
            <w:pPr>
              <w:spacing w:after="0" w:line="240" w:lineRule="auto"/>
              <w:rPr>
                <w:del w:id="646" w:author="XKLL" w:date="2020-08-24T12:40:00Z"/>
                <w:rFonts w:ascii="Times New Roman" w:eastAsia="Times New Roman" w:hAnsi="Times New Roman" w:cs="Times New Roman"/>
                <w:b/>
                <w:bCs/>
                <w:color w:val="FFFFFF"/>
                <w:sz w:val="18"/>
                <w:szCs w:val="18"/>
                <w:lang w:eastAsia="zh-CN"/>
              </w:rPr>
            </w:pPr>
            <w:del w:id="647" w:author="XKLL" w:date="2020-08-24T12:40:00Z">
              <w:r w:rsidRPr="00A54C0B" w:rsidDel="00892738">
                <w:rPr>
                  <w:rFonts w:ascii="Times New Roman" w:eastAsia="Times New Roman" w:hAnsi="Times New Roman" w:cs="Times New Roman"/>
                  <w:b/>
                  <w:bCs/>
                  <w:color w:val="FFFFFF"/>
                  <w:sz w:val="18"/>
                  <w:szCs w:val="18"/>
                  <w:lang w:eastAsia="zh-CN"/>
                </w:rPr>
                <w:lastRenderedPageBreak/>
                <w:delText>Vocational</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4BD9905" w14:textId="3100BF40" w:rsidR="002B3794" w:rsidRPr="00A54C0B" w:rsidDel="00892738" w:rsidRDefault="002B3794" w:rsidP="003E13B6">
            <w:pPr>
              <w:spacing w:after="0" w:line="240" w:lineRule="auto"/>
              <w:rPr>
                <w:del w:id="648" w:author="XKLL" w:date="2020-08-24T12:40:00Z"/>
                <w:rFonts w:ascii="Times New Roman" w:eastAsia="Times New Roman" w:hAnsi="Times New Roman" w:cs="Times New Roman"/>
                <w:b/>
                <w:bCs/>
                <w:color w:val="000000"/>
                <w:sz w:val="18"/>
                <w:szCs w:val="18"/>
                <w:lang w:eastAsia="zh-CN"/>
              </w:rPr>
            </w:pPr>
            <w:del w:id="649"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38A42AD6" w14:textId="4B68CCA0" w:rsidR="002B3794" w:rsidRPr="00A54C0B" w:rsidDel="00892738" w:rsidRDefault="002B3794" w:rsidP="003E13B6">
            <w:pPr>
              <w:spacing w:after="0" w:line="240" w:lineRule="auto"/>
              <w:rPr>
                <w:del w:id="650" w:author="XKLL" w:date="2020-08-24T12:40:00Z"/>
                <w:rFonts w:ascii="Times New Roman" w:eastAsia="Times New Roman" w:hAnsi="Times New Roman" w:cs="Times New Roman"/>
                <w:b/>
                <w:bCs/>
                <w:color w:val="000000"/>
                <w:sz w:val="18"/>
                <w:szCs w:val="18"/>
                <w:lang w:eastAsia="zh-CN"/>
              </w:rPr>
            </w:pPr>
            <w:del w:id="651"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D0C1B4D" w14:textId="3904AEAB" w:rsidR="002B3794" w:rsidRPr="00A54C0B" w:rsidDel="00892738" w:rsidRDefault="002B3794" w:rsidP="003E13B6">
            <w:pPr>
              <w:spacing w:after="0" w:line="240" w:lineRule="auto"/>
              <w:rPr>
                <w:del w:id="652" w:author="XKLL" w:date="2020-08-24T12:40:00Z"/>
                <w:rFonts w:ascii="Times New Roman" w:eastAsia="Times New Roman" w:hAnsi="Times New Roman" w:cs="Times New Roman"/>
                <w:b/>
                <w:bCs/>
                <w:color w:val="000000"/>
                <w:sz w:val="18"/>
                <w:szCs w:val="18"/>
                <w:lang w:eastAsia="zh-CN"/>
              </w:rPr>
            </w:pPr>
            <w:del w:id="653"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24801E5C" w14:textId="37083BC7" w:rsidR="002B3794" w:rsidRPr="00A54C0B" w:rsidDel="00892738" w:rsidRDefault="002B3794" w:rsidP="003E13B6">
            <w:pPr>
              <w:spacing w:after="0" w:line="240" w:lineRule="auto"/>
              <w:rPr>
                <w:del w:id="654" w:author="XKLL" w:date="2020-08-24T12:40:00Z"/>
                <w:rFonts w:ascii="Times New Roman" w:eastAsia="Times New Roman" w:hAnsi="Times New Roman" w:cs="Times New Roman"/>
                <w:b/>
                <w:bCs/>
                <w:color w:val="000000"/>
                <w:sz w:val="18"/>
                <w:szCs w:val="18"/>
                <w:lang w:eastAsia="zh-CN"/>
              </w:rPr>
            </w:pPr>
            <w:del w:id="655"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2196A8A" w14:textId="1979830F" w:rsidR="002B3794" w:rsidRPr="00A54C0B" w:rsidDel="00892738" w:rsidRDefault="002B3794" w:rsidP="003E13B6">
            <w:pPr>
              <w:spacing w:after="0" w:line="240" w:lineRule="auto"/>
              <w:rPr>
                <w:del w:id="656" w:author="XKLL" w:date="2020-08-24T12:40:00Z"/>
                <w:rFonts w:ascii="Times New Roman" w:eastAsia="Times New Roman" w:hAnsi="Times New Roman" w:cs="Times New Roman"/>
                <w:b/>
                <w:bCs/>
                <w:color w:val="000000"/>
                <w:sz w:val="18"/>
                <w:szCs w:val="18"/>
                <w:lang w:eastAsia="zh-CN"/>
              </w:rPr>
            </w:pPr>
            <w:del w:id="657"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0419160A" w14:textId="1A16815E" w:rsidR="002B3794" w:rsidRPr="00A54C0B" w:rsidDel="00892738" w:rsidRDefault="002B3794" w:rsidP="003E13B6">
            <w:pPr>
              <w:spacing w:after="0" w:line="240" w:lineRule="auto"/>
              <w:rPr>
                <w:del w:id="658" w:author="XKLL" w:date="2020-08-24T12:40:00Z"/>
                <w:rFonts w:ascii="Times New Roman" w:eastAsia="Times New Roman" w:hAnsi="Times New Roman" w:cs="Times New Roman"/>
                <w:b/>
                <w:bCs/>
                <w:color w:val="000000"/>
                <w:sz w:val="18"/>
                <w:szCs w:val="18"/>
                <w:lang w:eastAsia="zh-CN"/>
              </w:rPr>
            </w:pPr>
            <w:del w:id="659" w:author="XKLL" w:date="2020-08-24T12:40:00Z">
              <w:r w:rsidRPr="00A54C0B" w:rsidDel="00892738">
                <w:rPr>
                  <w:rFonts w:ascii="Times New Roman" w:eastAsia="Times New Roman" w:hAnsi="Times New Roman" w:cs="Times New Roman"/>
                  <w:b/>
                  <w:bCs/>
                  <w:color w:val="000000"/>
                  <w:sz w:val="18"/>
                  <w:szCs w:val="18"/>
                  <w:lang w:eastAsia="zh-CN"/>
                </w:rPr>
                <w:delText>Conv</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516F324F" w14:textId="484D1AE3" w:rsidR="002B3794" w:rsidRPr="00A54C0B" w:rsidDel="00892738" w:rsidRDefault="002B3794" w:rsidP="003E13B6">
            <w:pPr>
              <w:spacing w:after="0" w:line="240" w:lineRule="auto"/>
              <w:rPr>
                <w:del w:id="660" w:author="XKLL" w:date="2020-08-24T12:40:00Z"/>
                <w:rFonts w:ascii="Times New Roman" w:eastAsia="Times New Roman" w:hAnsi="Times New Roman" w:cs="Times New Roman"/>
                <w:b/>
                <w:bCs/>
                <w:color w:val="000000"/>
                <w:sz w:val="18"/>
                <w:szCs w:val="18"/>
                <w:lang w:eastAsia="zh-CN"/>
              </w:rPr>
            </w:pPr>
            <w:del w:id="661"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r>
      <w:tr w:rsidR="002B3794" w:rsidRPr="00A54C0B" w:rsidDel="00892738" w14:paraId="60444D83" w14:textId="0FC34A17" w:rsidTr="00A54C0B">
        <w:trPr>
          <w:trHeight w:val="270"/>
          <w:del w:id="662" w:author="XKLL" w:date="2020-08-24T12:40:00Z"/>
        </w:trPr>
        <w:tc>
          <w:tcPr>
            <w:tcW w:w="1168" w:type="dxa"/>
            <w:tcBorders>
              <w:top w:val="nil"/>
              <w:left w:val="single" w:sz="4" w:space="0" w:color="FFFFFF"/>
              <w:bottom w:val="single" w:sz="4" w:space="0" w:color="FFFFFF"/>
              <w:right w:val="single" w:sz="4" w:space="0" w:color="FFFFFF"/>
            </w:tcBorders>
            <w:shd w:val="clear" w:color="000000" w:fill="256FC1"/>
            <w:noWrap/>
            <w:vAlign w:val="bottom"/>
            <w:hideMark/>
          </w:tcPr>
          <w:p w14:paraId="71AE661B" w14:textId="06533268" w:rsidR="002B3794" w:rsidRPr="00A54C0B" w:rsidDel="00892738" w:rsidRDefault="002B3794" w:rsidP="003E13B6">
            <w:pPr>
              <w:spacing w:after="0" w:line="240" w:lineRule="auto"/>
              <w:rPr>
                <w:del w:id="663" w:author="XKLL" w:date="2020-08-24T12:40:00Z"/>
                <w:rFonts w:ascii="Times New Roman" w:eastAsia="Times New Roman" w:hAnsi="Times New Roman" w:cs="Times New Roman"/>
                <w:b/>
                <w:bCs/>
                <w:color w:val="FFFFFF"/>
                <w:sz w:val="18"/>
                <w:szCs w:val="18"/>
                <w:lang w:eastAsia="zh-CN"/>
              </w:rPr>
            </w:pPr>
            <w:del w:id="664" w:author="XKLL" w:date="2020-08-24T12:40:00Z">
              <w:r w:rsidRPr="00A54C0B" w:rsidDel="00892738">
                <w:rPr>
                  <w:rFonts w:ascii="Times New Roman" w:eastAsia="Times New Roman" w:hAnsi="Times New Roman" w:cs="Times New Roman"/>
                  <w:b/>
                  <w:bCs/>
                  <w:color w:val="FFFFFF"/>
                  <w:sz w:val="18"/>
                  <w:szCs w:val="18"/>
                  <w:lang w:eastAsia="zh-CN"/>
                </w:rPr>
                <w:delText>Walkin</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A901464" w14:textId="5A0A8A27" w:rsidR="002B3794" w:rsidRPr="00A54C0B" w:rsidDel="00892738" w:rsidRDefault="002B3794" w:rsidP="003E13B6">
            <w:pPr>
              <w:spacing w:after="0" w:line="240" w:lineRule="auto"/>
              <w:rPr>
                <w:del w:id="665" w:author="XKLL" w:date="2020-08-24T12:40:00Z"/>
                <w:rFonts w:ascii="Times New Roman" w:eastAsia="Times New Roman" w:hAnsi="Times New Roman" w:cs="Times New Roman"/>
                <w:b/>
                <w:bCs/>
                <w:color w:val="000000"/>
                <w:sz w:val="18"/>
                <w:szCs w:val="18"/>
                <w:lang w:eastAsia="zh-CN"/>
              </w:rPr>
            </w:pPr>
            <w:del w:id="66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46B2077" w14:textId="2B06D8E3" w:rsidR="002B3794" w:rsidRPr="00A54C0B" w:rsidDel="00892738" w:rsidRDefault="002B3794" w:rsidP="003E13B6">
            <w:pPr>
              <w:spacing w:after="0" w:line="240" w:lineRule="auto"/>
              <w:rPr>
                <w:del w:id="667" w:author="XKLL" w:date="2020-08-24T12:40:00Z"/>
                <w:rFonts w:ascii="Times New Roman" w:eastAsia="Times New Roman" w:hAnsi="Times New Roman" w:cs="Times New Roman"/>
                <w:b/>
                <w:bCs/>
                <w:color w:val="000000"/>
                <w:sz w:val="18"/>
                <w:szCs w:val="18"/>
                <w:lang w:eastAsia="zh-CN"/>
              </w:rPr>
            </w:pPr>
            <w:del w:id="66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6CC92A6D" w14:textId="6B1380BA" w:rsidR="002B3794" w:rsidRPr="00A54C0B" w:rsidDel="00892738" w:rsidRDefault="002B3794" w:rsidP="003E13B6">
            <w:pPr>
              <w:spacing w:after="0" w:line="240" w:lineRule="auto"/>
              <w:rPr>
                <w:del w:id="669" w:author="XKLL" w:date="2020-08-24T12:40:00Z"/>
                <w:rFonts w:ascii="Times New Roman" w:eastAsia="Times New Roman" w:hAnsi="Times New Roman" w:cs="Times New Roman"/>
                <w:b/>
                <w:bCs/>
                <w:color w:val="000000"/>
                <w:sz w:val="18"/>
                <w:szCs w:val="18"/>
                <w:lang w:eastAsia="zh-CN"/>
              </w:rPr>
            </w:pPr>
            <w:del w:id="670" w:author="XKLL" w:date="2020-08-24T12:40:00Z">
              <w:r w:rsidRPr="00A54C0B" w:rsidDel="00892738">
                <w:rPr>
                  <w:rFonts w:ascii="Times New Roman" w:eastAsia="Times New Roman" w:hAnsi="Times New Roman" w:cs="Times New Roman"/>
                  <w:b/>
                  <w:bCs/>
                  <w:color w:val="000000"/>
                  <w:sz w:val="18"/>
                  <w:szCs w:val="18"/>
                  <w:lang w:eastAsia="zh-CN"/>
                </w:rPr>
                <w:delText>Conv/ISG/HEV/PHEV/BEV/FECE</w:delText>
              </w:r>
            </w:del>
          </w:p>
        </w:tc>
        <w:tc>
          <w:tcPr>
            <w:tcW w:w="1168" w:type="dxa"/>
            <w:tcBorders>
              <w:top w:val="nil"/>
              <w:left w:val="nil"/>
              <w:bottom w:val="single" w:sz="4" w:space="0" w:color="256FC1"/>
              <w:right w:val="single" w:sz="4" w:space="0" w:color="256FC1"/>
            </w:tcBorders>
            <w:shd w:val="clear" w:color="000000" w:fill="FFFFFF"/>
            <w:noWrap/>
            <w:vAlign w:val="bottom"/>
            <w:hideMark/>
          </w:tcPr>
          <w:p w14:paraId="7C6D9673" w14:textId="7D2197D2" w:rsidR="002B3794" w:rsidRPr="00A54C0B" w:rsidDel="00892738" w:rsidRDefault="002B3794" w:rsidP="003E13B6">
            <w:pPr>
              <w:spacing w:after="0" w:line="240" w:lineRule="auto"/>
              <w:rPr>
                <w:del w:id="671" w:author="XKLL" w:date="2020-08-24T12:40:00Z"/>
                <w:rFonts w:ascii="Times New Roman" w:eastAsia="Times New Roman" w:hAnsi="Times New Roman" w:cs="Times New Roman"/>
                <w:b/>
                <w:bCs/>
                <w:color w:val="000000"/>
                <w:sz w:val="18"/>
                <w:szCs w:val="18"/>
                <w:lang w:eastAsia="zh-CN"/>
              </w:rPr>
            </w:pPr>
            <w:del w:id="672"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1331A78D" w14:textId="48200409" w:rsidR="002B3794" w:rsidRPr="00A54C0B" w:rsidDel="00892738" w:rsidRDefault="002B3794" w:rsidP="003E13B6">
            <w:pPr>
              <w:spacing w:after="0" w:line="240" w:lineRule="auto"/>
              <w:rPr>
                <w:del w:id="673" w:author="XKLL" w:date="2020-08-24T12:40:00Z"/>
                <w:rFonts w:ascii="Times New Roman" w:eastAsia="Times New Roman" w:hAnsi="Times New Roman" w:cs="Times New Roman"/>
                <w:b/>
                <w:bCs/>
                <w:color w:val="000000"/>
                <w:sz w:val="18"/>
                <w:szCs w:val="18"/>
                <w:lang w:eastAsia="zh-CN"/>
              </w:rPr>
            </w:pPr>
            <w:del w:id="674"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72F583BE" w14:textId="4BFF420A" w:rsidR="002B3794" w:rsidRPr="00A54C0B" w:rsidDel="00892738" w:rsidRDefault="002B3794" w:rsidP="003E13B6">
            <w:pPr>
              <w:spacing w:after="0" w:line="240" w:lineRule="auto"/>
              <w:rPr>
                <w:del w:id="675" w:author="XKLL" w:date="2020-08-24T12:40:00Z"/>
                <w:rFonts w:ascii="Times New Roman" w:eastAsia="Times New Roman" w:hAnsi="Times New Roman" w:cs="Times New Roman"/>
                <w:b/>
                <w:bCs/>
                <w:color w:val="000000"/>
                <w:sz w:val="18"/>
                <w:szCs w:val="18"/>
                <w:lang w:eastAsia="zh-CN"/>
              </w:rPr>
            </w:pPr>
            <w:del w:id="676"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c>
          <w:tcPr>
            <w:tcW w:w="1169" w:type="dxa"/>
            <w:tcBorders>
              <w:top w:val="nil"/>
              <w:left w:val="nil"/>
              <w:bottom w:val="single" w:sz="4" w:space="0" w:color="256FC1"/>
              <w:right w:val="single" w:sz="4" w:space="0" w:color="256FC1"/>
            </w:tcBorders>
            <w:shd w:val="clear" w:color="000000" w:fill="FFFFFF"/>
            <w:noWrap/>
            <w:vAlign w:val="bottom"/>
            <w:hideMark/>
          </w:tcPr>
          <w:p w14:paraId="4FCC00B7" w14:textId="6FB86338" w:rsidR="002B3794" w:rsidRPr="00A54C0B" w:rsidDel="00892738" w:rsidRDefault="002B3794" w:rsidP="003E13B6">
            <w:pPr>
              <w:spacing w:after="0" w:line="240" w:lineRule="auto"/>
              <w:rPr>
                <w:del w:id="677" w:author="XKLL" w:date="2020-08-24T12:40:00Z"/>
                <w:rFonts w:ascii="Times New Roman" w:eastAsia="Times New Roman" w:hAnsi="Times New Roman" w:cs="Times New Roman"/>
                <w:b/>
                <w:bCs/>
                <w:color w:val="000000"/>
                <w:sz w:val="18"/>
                <w:szCs w:val="18"/>
                <w:lang w:eastAsia="zh-CN"/>
              </w:rPr>
            </w:pPr>
            <w:del w:id="678" w:author="XKLL" w:date="2020-08-24T12:40:00Z">
              <w:r w:rsidRPr="00A54C0B" w:rsidDel="00892738">
                <w:rPr>
                  <w:rFonts w:ascii="Times New Roman" w:eastAsia="Times New Roman" w:hAnsi="Times New Roman" w:cs="Times New Roman"/>
                  <w:b/>
                  <w:bCs/>
                  <w:color w:val="000000"/>
                  <w:sz w:val="18"/>
                  <w:szCs w:val="18"/>
                  <w:lang w:eastAsia="zh-CN"/>
                </w:rPr>
                <w:delText> </w:delText>
              </w:r>
            </w:del>
          </w:p>
        </w:tc>
      </w:tr>
    </w:tbl>
    <w:p w14:paraId="586774D7" w14:textId="0569963E" w:rsidR="00DE3660" w:rsidRDefault="001D1489" w:rsidP="00D47DB1">
      <w:r>
        <w:t xml:space="preserve">Note: </w:t>
      </w:r>
      <w:r w:rsidRPr="002B3794">
        <w:rPr>
          <w:b/>
          <w:bCs/>
        </w:rPr>
        <w:t>(</w:t>
      </w:r>
      <w:ins w:id="679" w:author="XKLL" w:date="2020-08-21T10:42:00Z">
        <w:r w:rsidR="00DE3660">
          <w:rPr>
            <w:b/>
            <w:bCs/>
          </w:rPr>
          <w:t xml:space="preserve">The full list of vocation types are from identified literature including VIUS, and article papers, </w:t>
        </w:r>
        <w:commentRangeStart w:id="680"/>
        <w:r w:rsidR="00DE3660">
          <w:rPr>
            <w:b/>
            <w:bCs/>
          </w:rPr>
          <w:t>etc.</w:t>
        </w:r>
      </w:ins>
      <w:commentRangeEnd w:id="680"/>
      <w:r w:rsidR="0052360B">
        <w:rPr>
          <w:rStyle w:val="CommentReference"/>
        </w:rPr>
        <w:commentReference w:id="680"/>
      </w:r>
      <w:ins w:id="681" w:author="XKLL" w:date="2020-08-21T10:42:00Z">
        <w:r w:rsidR="00DE3660">
          <w:rPr>
            <w:b/>
            <w:bCs/>
          </w:rPr>
          <w:t>, which are listed in the results spreadsheets</w:t>
        </w:r>
        <w:r w:rsidR="00DE3660" w:rsidRPr="002B3794">
          <w:rPr>
            <w:b/>
            <w:bCs/>
          </w:rPr>
          <w:t xml:space="preserve"> </w:t>
        </w:r>
      </w:ins>
      <w:r w:rsidRPr="002B3794">
        <w:rPr>
          <w:b/>
          <w:bCs/>
        </w:rPr>
        <w:t>highlighted green, yellow, and red colors correspond to the priority list in Table 2</w:t>
      </w:r>
      <w:commentRangeStart w:id="682"/>
      <w:r>
        <w:rPr>
          <w:b/>
          <w:bCs/>
        </w:rPr>
        <w:t xml:space="preserve">; a cell with powertrain type labels indicates </w:t>
      </w:r>
      <w:r w:rsidR="00A102B4">
        <w:rPr>
          <w:b/>
          <w:bCs/>
        </w:rPr>
        <w:t>MPG da</w:t>
      </w:r>
      <w:r w:rsidR="00303C21">
        <w:rPr>
          <w:b/>
          <w:bCs/>
        </w:rPr>
        <w:t>t</w:t>
      </w:r>
      <w:r w:rsidR="00A102B4">
        <w:rPr>
          <w:b/>
          <w:bCs/>
        </w:rPr>
        <w:t xml:space="preserve">a of this powertrain technology is available in </w:t>
      </w:r>
      <w:r w:rsidR="00C6276A">
        <w:rPr>
          <w:b/>
          <w:bCs/>
        </w:rPr>
        <w:t>the</w:t>
      </w:r>
      <w:r w:rsidR="00A102B4">
        <w:rPr>
          <w:b/>
          <w:bCs/>
        </w:rPr>
        <w:t xml:space="preserve"> database.</w:t>
      </w:r>
      <w:r>
        <w:rPr>
          <w:b/>
          <w:bCs/>
        </w:rPr>
        <w:t xml:space="preserve"> ; a cell with “*” indicates</w:t>
      </w:r>
      <w:r w:rsidR="00303C21">
        <w:rPr>
          <w:b/>
          <w:bCs/>
        </w:rPr>
        <w:t xml:space="preserve"> </w:t>
      </w:r>
      <w:r w:rsidR="00A102B4">
        <w:rPr>
          <w:b/>
          <w:bCs/>
        </w:rPr>
        <w:t xml:space="preserve">the MPG data is available in VIUS but is not included in </w:t>
      </w:r>
      <w:commentRangeStart w:id="683"/>
      <w:r w:rsidR="00C6276A">
        <w:rPr>
          <w:b/>
          <w:bCs/>
        </w:rPr>
        <w:t>the</w:t>
      </w:r>
      <w:r w:rsidR="00A102B4">
        <w:rPr>
          <w:b/>
          <w:bCs/>
        </w:rPr>
        <w:t xml:space="preserve"> database</w:t>
      </w:r>
      <w:commentRangeEnd w:id="682"/>
      <w:r w:rsidR="004E2C54">
        <w:rPr>
          <w:rStyle w:val="CommentReference"/>
        </w:rPr>
        <w:commentReference w:id="682"/>
      </w:r>
      <w:r w:rsidR="00A102B4">
        <w:rPr>
          <w:b/>
          <w:bCs/>
        </w:rPr>
        <w:t xml:space="preserve"> </w:t>
      </w:r>
      <w:commentRangeEnd w:id="683"/>
      <w:r w:rsidR="0052360B">
        <w:rPr>
          <w:rStyle w:val="CommentReference"/>
        </w:rPr>
        <w:commentReference w:id="683"/>
      </w:r>
      <w:r w:rsidRPr="002B3794">
        <w:rPr>
          <w:b/>
          <w:bCs/>
        </w:rPr>
        <w:t>)</w:t>
      </w:r>
    </w:p>
    <w:p w14:paraId="3669584B" w14:textId="23E6ABA6" w:rsidR="002B3794" w:rsidRDefault="002B3794" w:rsidP="00D47DB1">
      <w:r>
        <w:t xml:space="preserve">For energy prices, </w:t>
      </w:r>
      <w:r w:rsidR="00DC127F">
        <w:t>the team collected data from 2020 AEO, DOE BaSce studies, DOE targets, AFDC data, and other references</w:t>
      </w:r>
      <w:r w:rsidR="001D1489">
        <w:t xml:space="preserve">, covering </w:t>
      </w:r>
      <w:r w:rsidR="00DC127F">
        <w:t>gasoline, diesel, electricity, hydrogen, and natural gas, are the focus of this study</w:t>
      </w:r>
      <w:ins w:id="684" w:author="Lin, Zhenhong" w:date="2020-08-24T14:59:00Z">
        <w:r w:rsidR="00746879">
          <w:t>.</w:t>
        </w:r>
      </w:ins>
      <w:ins w:id="685" w:author="XKLL" w:date="2020-08-21T11:57:00Z">
        <w:r w:rsidR="003E4DC0">
          <w:t xml:space="preserve"> These energy prices are not specifically defined to be related to LDV and/or MHDVs. However, information is provided on whether the energy price is related to public/private, retail/wholesale, </w:t>
        </w:r>
        <w:commentRangeStart w:id="686"/>
        <w:r w:rsidR="003E4DC0">
          <w:t>etc</w:t>
        </w:r>
      </w:ins>
      <w:commentRangeEnd w:id="686"/>
      <w:r w:rsidR="0052360B">
        <w:rPr>
          <w:rStyle w:val="CommentReference"/>
        </w:rPr>
        <w:commentReference w:id="686"/>
      </w:r>
      <w:ins w:id="687" w:author="XKLL" w:date="2020-08-21T11:57:00Z">
        <w:r w:rsidR="003E4DC0">
          <w:t>.</w:t>
        </w:r>
      </w:ins>
      <w:del w:id="688" w:author="XKLL" w:date="2020-08-21T11:57:00Z">
        <w:r w:rsidR="00DC127F" w:rsidDel="003E4DC0">
          <w:delText>.</w:delText>
        </w:r>
      </w:del>
      <w:r w:rsidR="00DC127F">
        <w:t xml:space="preserve"> </w:t>
      </w:r>
      <w:r w:rsidR="001D1489">
        <w:t>H</w:t>
      </w:r>
      <w:r w:rsidR="00DC127F">
        <w:t xml:space="preserve">istorical premium gasoline prices are also collected and a </w:t>
      </w:r>
      <w:commentRangeStart w:id="689"/>
      <w:r w:rsidR="00DC127F">
        <w:t xml:space="preserve">simple statistical relationship model </w:t>
      </w:r>
      <w:commentRangeEnd w:id="689"/>
      <w:r w:rsidR="0052360B">
        <w:rPr>
          <w:rStyle w:val="CommentReference"/>
        </w:rPr>
        <w:commentReference w:id="689"/>
      </w:r>
      <w:r w:rsidR="00DC127F">
        <w:t>is generated to estimate future premium gasoline prices based on the regular gasoline price projection.</w:t>
      </w:r>
    </w:p>
    <w:p w14:paraId="5B97A359" w14:textId="60C42907" w:rsidR="002B3794" w:rsidRPr="002B3794" w:rsidRDefault="002B3794" w:rsidP="00D47DB1">
      <w:pPr>
        <w:rPr>
          <w:b/>
          <w:bCs/>
        </w:rPr>
      </w:pPr>
      <w:r w:rsidRPr="002B3794">
        <w:rPr>
          <w:b/>
          <w:bCs/>
        </w:rPr>
        <w:t xml:space="preserve">Table 2. Priority List of MHDV Types </w:t>
      </w:r>
      <w:commentRangeStart w:id="690"/>
      <w:r w:rsidRPr="002B3794">
        <w:rPr>
          <w:b/>
          <w:bCs/>
        </w:rPr>
        <w:t xml:space="preserve">for Data Collection </w:t>
      </w:r>
      <w:commentRangeEnd w:id="690"/>
      <w:r w:rsidR="0052360B">
        <w:rPr>
          <w:rStyle w:val="CommentReference"/>
        </w:rPr>
        <w:commentReference w:id="690"/>
      </w:r>
    </w:p>
    <w:p w14:paraId="2FED3390" w14:textId="2E5DA1BF" w:rsidR="002B3794" w:rsidRDefault="002B3794" w:rsidP="00D47DB1">
      <w:r w:rsidRPr="002B3794">
        <w:rPr>
          <w:noProof/>
        </w:rPr>
        <w:drawing>
          <wp:inline distT="0" distB="0" distL="0" distR="0" wp14:anchorId="5912E91D" wp14:editId="462D707A">
            <wp:extent cx="5943600" cy="3733800"/>
            <wp:effectExtent l="0" t="0" r="0" b="0"/>
            <wp:docPr id="5" name="Content Placeholder 11">
              <a:extLst xmlns:a="http://schemas.openxmlformats.org/drawingml/2006/main">
                <a:ext uri="{FF2B5EF4-FFF2-40B4-BE49-F238E27FC236}">
                  <a16:creationId xmlns:a16="http://schemas.microsoft.com/office/drawing/2014/main" id="{EE1D8AC7-4E66-4585-98A0-E5DA90FE3D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11">
                      <a:extLst>
                        <a:ext uri="{FF2B5EF4-FFF2-40B4-BE49-F238E27FC236}">
                          <a16:creationId xmlns:a16="http://schemas.microsoft.com/office/drawing/2014/main" id="{EE1D8AC7-4E66-4585-98A0-E5DA90FE3D9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14:paraId="5DAA8369" w14:textId="71803C44" w:rsidR="002B3794" w:rsidRDefault="002B3794" w:rsidP="00D47DB1"/>
    <w:p w14:paraId="5F94F6D6" w14:textId="77777777" w:rsidR="002B3794" w:rsidRPr="00060DB1" w:rsidRDefault="002B3794" w:rsidP="00D47DB1"/>
    <w:p w14:paraId="000B363F" w14:textId="77777777" w:rsidR="00D47DB1" w:rsidRPr="00060DB1" w:rsidRDefault="00D47DB1" w:rsidP="00D47DB1">
      <w:pPr>
        <w:pStyle w:val="ListParagraph"/>
        <w:numPr>
          <w:ilvl w:val="1"/>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 xml:space="preserve">Insurance Cost </w:t>
      </w:r>
    </w:p>
    <w:p w14:paraId="492CC030" w14:textId="77777777" w:rsidR="00D47DB1" w:rsidRPr="00060DB1" w:rsidRDefault="00D47DB1" w:rsidP="00D47DB1"/>
    <w:p w14:paraId="54D5DF35" w14:textId="77777777" w:rsidR="00D47DB1" w:rsidRPr="00060DB1" w:rsidRDefault="00147BF3" w:rsidP="00D47DB1">
      <w:pPr>
        <w:pStyle w:val="ListParagraph"/>
        <w:numPr>
          <w:ilvl w:val="1"/>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Maintenance and RepAIr costs</w:t>
      </w:r>
    </w:p>
    <w:p w14:paraId="2BE0DFB4" w14:textId="77777777" w:rsidR="00D47DB1" w:rsidRPr="00060DB1" w:rsidRDefault="00D47DB1" w:rsidP="00D47DB1"/>
    <w:p w14:paraId="6CF2C1FF" w14:textId="77777777" w:rsidR="00D47DB1" w:rsidRPr="00060DB1" w:rsidRDefault="00D47DB1" w:rsidP="00D47DB1">
      <w:pPr>
        <w:pStyle w:val="ListParagraph"/>
        <w:numPr>
          <w:ilvl w:val="1"/>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Taxes and Fees</w:t>
      </w:r>
    </w:p>
    <w:p w14:paraId="38094A06" w14:textId="77777777" w:rsidR="00D47DB1" w:rsidRPr="00060DB1" w:rsidRDefault="00D47DB1" w:rsidP="00D47DB1"/>
    <w:p w14:paraId="5769A1B8" w14:textId="77777777" w:rsidR="00D47DB1" w:rsidRPr="00060DB1" w:rsidRDefault="00147BF3" w:rsidP="00D47DB1">
      <w:pPr>
        <w:pStyle w:val="ListParagraph"/>
        <w:numPr>
          <w:ilvl w:val="1"/>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Costs</w:t>
      </w:r>
      <w:r w:rsidR="00D47DB1">
        <w:rPr>
          <w:rFonts w:ascii="Times New Roman Bold" w:eastAsia="SimSun" w:hAnsi="Times New Roman Bold" w:cs="Times New Roman"/>
          <w:b/>
          <w:caps/>
          <w:sz w:val="24"/>
          <w:szCs w:val="20"/>
        </w:rPr>
        <w:t xml:space="preserve"> Specific to Commercial Vehicles</w:t>
      </w:r>
    </w:p>
    <w:p w14:paraId="0A6DEC02" w14:textId="77777777" w:rsidR="00D47DB1" w:rsidRPr="00D47DB1" w:rsidRDefault="00D47DB1" w:rsidP="00D47DB1">
      <w:pPr>
        <w:rPr>
          <w:rFonts w:ascii="Times New Roman Bold" w:eastAsia="SimSun" w:hAnsi="Times New Roman Bold" w:cs="Times New Roman"/>
          <w:b/>
          <w:caps/>
          <w:sz w:val="24"/>
          <w:szCs w:val="20"/>
        </w:rPr>
      </w:pPr>
    </w:p>
    <w:p w14:paraId="3603CC3D" w14:textId="77777777" w:rsidR="00D47DB1" w:rsidRPr="00060DB1" w:rsidRDefault="00147BF3" w:rsidP="00D47DB1">
      <w:pPr>
        <w:pStyle w:val="ListParagraph"/>
        <w:numPr>
          <w:ilvl w:val="1"/>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Vehicle Travel and Survival</w:t>
      </w:r>
    </w:p>
    <w:p w14:paraId="4ABF0CE3" w14:textId="77777777" w:rsidR="00D47DB1" w:rsidRDefault="00D47DB1" w:rsidP="00D47DB1"/>
    <w:p w14:paraId="1E5E3A4E" w14:textId="77777777" w:rsidR="00D47DB1" w:rsidRPr="00060DB1" w:rsidRDefault="00D47DB1" w:rsidP="00D47DB1">
      <w:pPr>
        <w:pStyle w:val="ListParagraph"/>
        <w:numPr>
          <w:ilvl w:val="0"/>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Results</w:t>
      </w:r>
    </w:p>
    <w:p w14:paraId="1FEF9403" w14:textId="77777777" w:rsidR="00060DB1" w:rsidRDefault="00A7319F">
      <w:r>
        <w:t>Main findings, example results</w:t>
      </w:r>
    </w:p>
    <w:p w14:paraId="450DEA1E" w14:textId="620A364A" w:rsidR="00A7319F" w:rsidRDefault="00A7319F">
      <w:r>
        <w:t>Discuss the Visualization Tool here or in a separate section?</w:t>
      </w:r>
    </w:p>
    <w:p w14:paraId="3CD1A859" w14:textId="08D62FB9" w:rsidR="0094263E" w:rsidRPr="001F5293" w:rsidRDefault="0094263E">
      <w:pPr>
        <w:rPr>
          <w:b/>
          <w:bCs/>
        </w:rPr>
      </w:pPr>
      <w:r w:rsidRPr="001F5293">
        <w:rPr>
          <w:b/>
          <w:bCs/>
        </w:rPr>
        <w:t xml:space="preserve">Results of </w:t>
      </w:r>
      <w:r w:rsidR="009028AE" w:rsidRPr="001F5293">
        <w:rPr>
          <w:b/>
          <w:bCs/>
        </w:rPr>
        <w:t>Fuel Price and Fuel Economy</w:t>
      </w:r>
    </w:p>
    <w:p w14:paraId="7EEC191E" w14:textId="7B97DD98" w:rsidR="00A54C0B" w:rsidRDefault="00DD34C1">
      <w:r>
        <w:t xml:space="preserve">With extensive literature reviews, the team created a database on energy use for LDVs and MHDVs and energy price. All these data are stored in the form of excel spreadsheets. In total, the team identified 1,047 records for LDV energy use, 1,684 records for MHDV energy use, and 123 records for energy prices. Each record is distinguishable by vehicle type (e.g., powertrain, class, and use type), driving conditions (e.g., CS and CD), and reference source (i.e., different papers and reports). The team demonstrated example results as follows. </w:t>
      </w:r>
    </w:p>
    <w:p w14:paraId="0979EDF2" w14:textId="7AA0A91C" w:rsidR="0094263E" w:rsidRDefault="009028AE">
      <w:r>
        <w:t>Figure 1 and Figure 2 show liquid fuel and electricity fuel economies for mid-size cars and SUVs by powertrain technologies for both DOE low and high technologies assumptions. These fuel economies are combined adjusted fuel economies considering urban and highway driving cycles, and are based on Autonomie’s simulation results</w:t>
      </w:r>
      <w:r w:rsidR="001F5293">
        <w:t xml:space="preserve"> (REF)</w:t>
      </w:r>
      <w:r>
        <w:t xml:space="preserve">. Figure 1shows that </w:t>
      </w:r>
      <w:ins w:id="691" w:author="Wiryadinata, Steven" w:date="2020-08-24T16:25:00Z">
        <w:r w:rsidR="007709EE">
          <w:t xml:space="preserve">hybrid vehicles </w:t>
        </w:r>
      </w:ins>
      <w:del w:id="692" w:author="Wiryadinata, Steven" w:date="2020-08-24T16:25:00Z">
        <w:r w:rsidDel="007709EE">
          <w:delText xml:space="preserve">there </w:delText>
        </w:r>
        <w:r w:rsidR="00E740FB" w:rsidDel="007709EE">
          <w:delText>are</w:delText>
        </w:r>
        <w:r w:rsidDel="007709EE">
          <w:delText xml:space="preserve"> better fuel economies for </w:delText>
        </w:r>
      </w:del>
      <w:del w:id="693" w:author="Wiryadinata, Steven" w:date="2020-08-24T16:26:00Z">
        <w:r w:rsidDel="007709EE">
          <w:delText xml:space="preserve">liquid fuel with e-drive </w:delText>
        </w:r>
      </w:del>
      <w:r>
        <w:t>(e.g., PHEVs) or fuel cell systems</w:t>
      </w:r>
      <w:ins w:id="694" w:author="Wiryadinata, Steven" w:date="2020-08-24T16:26:00Z">
        <w:r w:rsidR="007709EE">
          <w:t xml:space="preserve"> have better fuel economies than conventional liquid fuel vehicles</w:t>
        </w:r>
      </w:ins>
      <w:r>
        <w:t xml:space="preserve">. Figure 2 shows that for electric vehicles, vehicles with smaller batteries </w:t>
      </w:r>
      <w:ins w:id="695" w:author="Wiryadinata, Steven" w:date="2020-08-24T16:29:00Z">
        <w:r w:rsidR="007709EE">
          <w:t xml:space="preserve">(lower range on single charge) </w:t>
        </w:r>
      </w:ins>
      <w:r>
        <w:t>generally have higher fuel economies</w:t>
      </w:r>
      <w:ins w:id="696" w:author="Wiryadinata, Steven" w:date="2020-08-24T16:30:00Z">
        <w:r w:rsidR="007709EE">
          <w:t xml:space="preserve"> due to weight </w:t>
        </w:r>
        <w:r w:rsidR="00C20BD2">
          <w:t>pe</w:t>
        </w:r>
      </w:ins>
      <w:ins w:id="697" w:author="Wiryadinata, Steven" w:date="2020-08-24T16:31:00Z">
        <w:r w:rsidR="00C20BD2">
          <w:t>nalty of larger battery packs</w:t>
        </w:r>
      </w:ins>
      <w:r>
        <w:t xml:space="preserve">. Both figures indicate that the DOE’s high technology scenario has better fuel economies compared to the low technology scenario, and all fuel economies are generally improved over time. </w:t>
      </w:r>
    </w:p>
    <w:p w14:paraId="31DA6E18" w14:textId="6DB90AD2" w:rsidR="009028AE" w:rsidRDefault="009028AE">
      <w:r w:rsidRPr="009028AE">
        <w:rPr>
          <w:noProof/>
        </w:rPr>
        <w:lastRenderedPageBreak/>
        <w:drawing>
          <wp:inline distT="0" distB="0" distL="0" distR="0" wp14:anchorId="41CCBCE9" wp14:editId="54FCE8EB">
            <wp:extent cx="5943600" cy="3496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96310"/>
                    </a:xfrm>
                    <a:prstGeom prst="rect">
                      <a:avLst/>
                    </a:prstGeom>
                    <a:noFill/>
                    <a:ln>
                      <a:noFill/>
                    </a:ln>
                  </pic:spPr>
                </pic:pic>
              </a:graphicData>
            </a:graphic>
          </wp:inline>
        </w:drawing>
      </w:r>
    </w:p>
    <w:p w14:paraId="4A26CBEA" w14:textId="6FD19825" w:rsidR="009028AE" w:rsidRPr="009028AE" w:rsidRDefault="009028AE">
      <w:pPr>
        <w:rPr>
          <w:b/>
          <w:bCs/>
        </w:rPr>
      </w:pPr>
      <w:r w:rsidRPr="009028AE">
        <w:rPr>
          <w:b/>
          <w:bCs/>
        </w:rPr>
        <w:t xml:space="preserve">Figure 1. LDV Fuel Economy Estimates of Mid-size </w:t>
      </w:r>
      <w:r>
        <w:rPr>
          <w:b/>
          <w:bCs/>
        </w:rPr>
        <w:t>C</w:t>
      </w:r>
      <w:r w:rsidRPr="009028AE">
        <w:rPr>
          <w:b/>
          <w:bCs/>
        </w:rPr>
        <w:t xml:space="preserve">ars and </w:t>
      </w:r>
      <w:r>
        <w:rPr>
          <w:b/>
          <w:bCs/>
        </w:rPr>
        <w:t>M</w:t>
      </w:r>
      <w:r w:rsidRPr="009028AE">
        <w:rPr>
          <w:b/>
          <w:bCs/>
        </w:rPr>
        <w:t>id-size SUVs – Liquid Fuels and Hydrogen</w:t>
      </w:r>
    </w:p>
    <w:p w14:paraId="6CD05708" w14:textId="4294FB9B" w:rsidR="009028AE" w:rsidRDefault="009028AE"/>
    <w:p w14:paraId="68854DC9" w14:textId="219B4B49" w:rsidR="009028AE" w:rsidRDefault="009028AE">
      <w:r w:rsidRPr="009028AE">
        <w:rPr>
          <w:noProof/>
        </w:rPr>
        <w:drawing>
          <wp:inline distT="0" distB="0" distL="0" distR="0" wp14:anchorId="60197570" wp14:editId="01647F87">
            <wp:extent cx="5943600" cy="3636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36645"/>
                    </a:xfrm>
                    <a:prstGeom prst="rect">
                      <a:avLst/>
                    </a:prstGeom>
                    <a:noFill/>
                    <a:ln>
                      <a:noFill/>
                    </a:ln>
                  </pic:spPr>
                </pic:pic>
              </a:graphicData>
            </a:graphic>
          </wp:inline>
        </w:drawing>
      </w:r>
    </w:p>
    <w:p w14:paraId="2FC412AE" w14:textId="7C39E0E7" w:rsidR="009028AE" w:rsidRPr="009028AE" w:rsidRDefault="009028AE" w:rsidP="009028AE">
      <w:pPr>
        <w:rPr>
          <w:b/>
          <w:bCs/>
        </w:rPr>
      </w:pPr>
      <w:r w:rsidRPr="009028AE">
        <w:rPr>
          <w:b/>
          <w:bCs/>
        </w:rPr>
        <w:t xml:space="preserve">Figure </w:t>
      </w:r>
      <w:r>
        <w:rPr>
          <w:b/>
          <w:bCs/>
        </w:rPr>
        <w:t>2</w:t>
      </w:r>
      <w:r w:rsidRPr="009028AE">
        <w:rPr>
          <w:b/>
          <w:bCs/>
        </w:rPr>
        <w:t xml:space="preserve">. LDV Fuel Economy Estimates of Mid-size </w:t>
      </w:r>
      <w:r>
        <w:rPr>
          <w:b/>
          <w:bCs/>
        </w:rPr>
        <w:t>C</w:t>
      </w:r>
      <w:r w:rsidRPr="009028AE">
        <w:rPr>
          <w:b/>
          <w:bCs/>
        </w:rPr>
        <w:t xml:space="preserve">ars and </w:t>
      </w:r>
      <w:r>
        <w:rPr>
          <w:b/>
          <w:bCs/>
        </w:rPr>
        <w:t>M</w:t>
      </w:r>
      <w:r w:rsidRPr="009028AE">
        <w:rPr>
          <w:b/>
          <w:bCs/>
        </w:rPr>
        <w:t xml:space="preserve">id-size SUVs – </w:t>
      </w:r>
      <w:r>
        <w:rPr>
          <w:b/>
          <w:bCs/>
        </w:rPr>
        <w:t>Electricity Consumption</w:t>
      </w:r>
    </w:p>
    <w:p w14:paraId="4B72102F" w14:textId="77ADD749" w:rsidR="009028AE" w:rsidRDefault="009028AE"/>
    <w:p w14:paraId="63291503" w14:textId="044C30BD" w:rsidR="009028AE" w:rsidRDefault="009028AE">
      <w:r>
        <w:t>Figure 3 shows the fuel economy comparison between luxury and non-luxury LDVs</w:t>
      </w:r>
      <w:ins w:id="698" w:author="XKLL" w:date="2020-08-24T13:04:00Z">
        <w:r w:rsidR="003C66C8">
          <w:t xml:space="preserve"> by sedan, SUV, CUV, </w:t>
        </w:r>
      </w:ins>
      <w:ins w:id="699" w:author="XKLL" w:date="2020-08-24T13:05:00Z">
        <w:r w:rsidR="003C66C8">
          <w:t>van and pick</w:t>
        </w:r>
        <w:r w:rsidR="006740EE">
          <w:t>u</w:t>
        </w:r>
        <w:r w:rsidR="003C66C8">
          <w:t>p</w:t>
        </w:r>
      </w:ins>
      <w:r>
        <w:t xml:space="preserve">. The </w:t>
      </w:r>
      <w:ins w:id="700" w:author="Wiryadinata, Steven" w:date="2020-08-24T16:35:00Z">
        <w:r w:rsidR="008D6611">
          <w:t xml:space="preserve">values shown represent the </w:t>
        </w:r>
      </w:ins>
      <w:r>
        <w:t>weighted average fuel economies</w:t>
      </w:r>
      <w:ins w:id="701" w:author="Wiryadinata, Steven" w:date="2020-08-24T16:36:00Z">
        <w:r w:rsidR="008D6611">
          <w:t xml:space="preserve">, </w:t>
        </w:r>
      </w:ins>
      <w:del w:id="702" w:author="Wiryadinata, Steven" w:date="2020-08-24T16:36:00Z">
        <w:r w:rsidDel="008D6611">
          <w:delText xml:space="preserve"> are</w:delText>
        </w:r>
      </w:del>
      <w:r>
        <w:t xml:space="preserve"> calculated based on the harmonic means using vehicles sales</w:t>
      </w:r>
      <w:ins w:id="703" w:author="Wiryadinata, Steven" w:date="2020-08-24T16:36:00Z">
        <w:r w:rsidR="008D6611">
          <w:t>,</w:t>
        </w:r>
      </w:ins>
      <w:r>
        <w:t xml:space="preserve"> and model-specific highway and urban combined fuel economies </w:t>
      </w:r>
      <w:del w:id="704" w:author="Wiryadinata, Steven" w:date="2020-08-24T16:36:00Z">
        <w:r w:rsidDel="008D6611">
          <w:delText xml:space="preserve">with </w:delText>
        </w:r>
      </w:del>
      <w:ins w:id="705" w:author="Wiryadinata, Steven" w:date="2020-08-24T16:36:00Z">
        <w:r w:rsidR="008D6611">
          <w:t>from</w:t>
        </w:r>
        <w:r w:rsidR="008D6611">
          <w:t xml:space="preserve"> </w:t>
        </w:r>
      </w:ins>
      <w:ins w:id="706" w:author="XKLL" w:date="2020-08-21T15:34:00Z">
        <w:r w:rsidR="00CD7CDC">
          <w:t xml:space="preserve">2019 </w:t>
        </w:r>
      </w:ins>
      <w:r>
        <w:t>Wards data</w:t>
      </w:r>
      <w:r w:rsidR="001F5293">
        <w:t xml:space="preserve"> (REF)</w:t>
      </w:r>
      <w:ins w:id="707" w:author="Wiryadinata, Steven" w:date="2020-08-24T16:36:00Z">
        <w:r w:rsidR="008D6611">
          <w:t>. Wards numbers</w:t>
        </w:r>
      </w:ins>
      <w:del w:id="708" w:author="Wiryadinata, Steven" w:date="2020-08-24T16:36:00Z">
        <w:r w:rsidDel="008D6611">
          <w:delText xml:space="preserve"> which</w:delText>
        </w:r>
      </w:del>
      <w:r>
        <w:t xml:space="preserve"> are consistent with EPA rating. For PHEVs and BEVs, MPG calculations are based on EPA data</w:t>
      </w:r>
      <w:r w:rsidR="001F5293">
        <w:t xml:space="preserve"> (REF)</w:t>
      </w:r>
      <w:r>
        <w:t>. A full comparison in fuel economy is not made</w:t>
      </w:r>
      <w:ins w:id="709" w:author="Wiryadinata, Steven" w:date="2020-08-24T16:37:00Z">
        <w:r w:rsidR="008D6611">
          <w:t xml:space="preserve"> due to </w:t>
        </w:r>
      </w:ins>
      <w:del w:id="710" w:author="Wiryadinata, Steven" w:date="2020-08-24T16:37:00Z">
        <w:r w:rsidDel="008D6611">
          <w:delText xml:space="preserve">, with </w:delText>
        </w:r>
      </w:del>
      <w:r>
        <w:t>unavailable fuel economy data for several classes and technologies for luxury vehicles (e.g., fuel economy for luxury PHEVs). However, for available luxury vehicle data, luxury vehicles’ fuel economies are generally higher than non-luxury vehicles due to potential</w:t>
      </w:r>
      <w:ins w:id="711" w:author="Wiryadinata, Steven" w:date="2020-08-24T16:38:00Z">
        <w:r w:rsidR="008D6611">
          <w:t>ly</w:t>
        </w:r>
      </w:ins>
      <w:r>
        <w:t xml:space="preserve"> better vehicle </w:t>
      </w:r>
      <w:commentRangeStart w:id="712"/>
      <w:r>
        <w:t>performances</w:t>
      </w:r>
      <w:commentRangeEnd w:id="712"/>
      <w:r w:rsidR="008D6611">
        <w:rPr>
          <w:rStyle w:val="CommentReference"/>
        </w:rPr>
        <w:commentReference w:id="712"/>
      </w:r>
      <w:r>
        <w:t>.</w:t>
      </w:r>
      <w:ins w:id="713" w:author="XKLL" w:date="2020-08-24T13:06:00Z">
        <w:r w:rsidR="00713EB8">
          <w:t xml:space="preserve"> </w:t>
        </w:r>
        <w:del w:id="714" w:author="Lin, Zhenhong" w:date="2020-08-24T16:57:00Z">
          <w:r w:rsidR="00713EB8" w:rsidDel="004053D2">
            <w:delText xml:space="preserve">Note that </w:delText>
          </w:r>
        </w:del>
      </w:ins>
      <w:ins w:id="715" w:author="XKLL" w:date="2020-08-24T13:07:00Z">
        <w:del w:id="716" w:author="Lin, Zhenhong" w:date="2020-08-24T16:57:00Z">
          <w:r w:rsidR="00713EB8" w:rsidDel="004053D2">
            <w:delText xml:space="preserve">the definition of luxury are </w:delText>
          </w:r>
        </w:del>
        <w:del w:id="717" w:author="Lin, Zhenhong" w:date="2020-08-24T16:56:00Z">
          <w:r w:rsidR="00713EB8" w:rsidDel="004053D2">
            <w:delText>totally</w:delText>
          </w:r>
        </w:del>
      </w:ins>
      <w:ins w:id="718" w:author="XKLL" w:date="2020-08-24T13:08:00Z">
        <w:del w:id="719" w:author="Lin, Zhenhong" w:date="2020-08-24T16:56:00Z">
          <w:r w:rsidR="00713EB8" w:rsidDel="004053D2">
            <w:delText xml:space="preserve"> </w:delText>
          </w:r>
        </w:del>
      </w:ins>
      <w:ins w:id="720" w:author="XKLL" w:date="2020-08-24T13:07:00Z">
        <w:del w:id="721" w:author="Lin, Zhenhong" w:date="2020-08-24T16:57:00Z">
          <w:r w:rsidR="00713EB8" w:rsidDel="004053D2">
            <w:delText>based on Wards data</w:delText>
          </w:r>
        </w:del>
      </w:ins>
      <w:ins w:id="722" w:author="XKLL" w:date="2020-08-24T13:09:00Z">
        <w:del w:id="723" w:author="Lin, Zhenhong" w:date="2020-08-24T16:57:00Z">
          <w:r w:rsidR="000F7A2F" w:rsidDel="004053D2">
            <w:delText xml:space="preserve"> </w:delText>
          </w:r>
        </w:del>
      </w:ins>
      <w:ins w:id="724" w:author="XKLL" w:date="2020-08-24T13:07:00Z">
        <w:del w:id="725" w:author="Lin, Zhenhong" w:date="2020-08-24T16:57:00Z">
          <w:r w:rsidR="00713EB8" w:rsidDel="004053D2">
            <w:delText>(REF).</w:delText>
          </w:r>
        </w:del>
      </w:ins>
      <w:ins w:id="726" w:author="Lin, Zhenhong" w:date="2020-08-24T16:57:00Z">
        <w:r w:rsidR="004053D2">
          <w:t xml:space="preserve">Note that Wards provides </w:t>
        </w:r>
      </w:ins>
      <w:ins w:id="727" w:author="Lin, Zhenhong" w:date="2020-08-24T16:58:00Z">
        <w:r w:rsidR="004053D2">
          <w:t xml:space="preserve">luxury indicator data, but without </w:t>
        </w:r>
        <w:commentRangeStart w:id="728"/>
        <w:r w:rsidR="004053D2">
          <w:t xml:space="preserve">clear definition of </w:t>
        </w:r>
      </w:ins>
      <w:ins w:id="729" w:author="Lin, Zhenhong" w:date="2020-08-24T16:59:00Z">
        <w:r w:rsidR="004053D2">
          <w:t>luxury</w:t>
        </w:r>
      </w:ins>
      <w:commentRangeEnd w:id="728"/>
      <w:r w:rsidR="008D6611">
        <w:rPr>
          <w:rStyle w:val="CommentReference"/>
        </w:rPr>
        <w:commentReference w:id="728"/>
      </w:r>
      <w:ins w:id="730" w:author="Lin, Zhenhong" w:date="2020-08-24T16:59:00Z">
        <w:r w:rsidR="004053D2">
          <w:t>.</w:t>
        </w:r>
      </w:ins>
      <w:ins w:id="731" w:author="Lin, Zhenhong" w:date="2020-08-24T16:58:00Z">
        <w:r w:rsidR="004053D2">
          <w:t xml:space="preserve"> </w:t>
        </w:r>
      </w:ins>
    </w:p>
    <w:p w14:paraId="5AD05544" w14:textId="2A6C7534" w:rsidR="009028AE" w:rsidRDefault="009028AE">
      <w:r w:rsidRPr="009028AE">
        <w:rPr>
          <w:noProof/>
        </w:rPr>
        <w:drawing>
          <wp:inline distT="0" distB="0" distL="0" distR="0" wp14:anchorId="4A360C43" wp14:editId="0F003264">
            <wp:extent cx="5943600" cy="329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44DB8071" w14:textId="25175F33" w:rsidR="009028AE" w:rsidRPr="009028AE" w:rsidRDefault="009028AE">
      <w:pPr>
        <w:rPr>
          <w:b/>
          <w:bCs/>
        </w:rPr>
      </w:pPr>
      <w:r w:rsidRPr="009028AE">
        <w:rPr>
          <w:b/>
          <w:bCs/>
        </w:rPr>
        <w:t>Figure 3. Comparisons in Weighted Average Fuel Economies between Luxury and Non-Luxury LDVs</w:t>
      </w:r>
    </w:p>
    <w:p w14:paraId="7D62F1B0" w14:textId="40EA298F" w:rsidR="009028AE" w:rsidRDefault="000D01E0">
      <w:r>
        <w:t xml:space="preserve">Another factor that contributes to different energy cost between luxury and non-luxury LDVs is the energy price. For conventional gasoline vehicles, premium gasoline prices are used which are expected to be higher than regular gasoline prices. However, a projection of future premium gasoline prices </w:t>
      </w:r>
      <w:r w:rsidR="009C68F2">
        <w:t>is</w:t>
      </w:r>
      <w:r>
        <w:t xml:space="preserve"> not available compared to the gasoline prices which are projected by EIA. Therefore, the team </w:t>
      </w:r>
      <w:del w:id="732" w:author="Wiryadinata, Steven" w:date="2020-08-24T16:40:00Z">
        <w:r w:rsidDel="000B3875">
          <w:delText xml:space="preserve">managed to </w:delText>
        </w:r>
      </w:del>
      <w:r>
        <w:t>develop</w:t>
      </w:r>
      <w:ins w:id="733" w:author="Wiryadinata, Steven" w:date="2020-08-24T16:40:00Z">
        <w:r w:rsidR="000B3875">
          <w:t>ed</w:t>
        </w:r>
      </w:ins>
      <w:r>
        <w:t xml:space="preserve"> similar statistical relationship model to estimate the premium gasoline prices based on regular gasoline prices</w:t>
      </w:r>
      <w:ins w:id="734" w:author="Wiryadinata, Steven" w:date="2020-08-24T16:43:00Z">
        <w:r w:rsidR="000B3875">
          <w:t xml:space="preserve"> (Figure 4)</w:t>
        </w:r>
      </w:ins>
      <w:r>
        <w:t>. Historical annual average gasoline prices from 1994 to 2020 are collected from the EIA</w:t>
      </w:r>
      <w:r w:rsidR="009C68F2">
        <w:t xml:space="preserve"> website</w:t>
      </w:r>
      <w:r w:rsidR="001F5293">
        <w:t xml:space="preserve"> (REF)</w:t>
      </w:r>
      <w:r>
        <w:t xml:space="preserve">, and are used to fit the relationships. </w:t>
      </w:r>
      <w:del w:id="735" w:author="Wiryadinata, Steven" w:date="2020-08-24T16:43:00Z">
        <w:r w:rsidDel="000B3875">
          <w:delText xml:space="preserve">Figure 4 shows two statistical models. </w:delText>
        </w:r>
      </w:del>
      <w:r>
        <w:t xml:space="preserve">The un-weighted model assumes that all historical data are treated equal, while the weighted model assigns higher weights to </w:t>
      </w:r>
      <w:ins w:id="736" w:author="Lin, Zhenhong" w:date="2020-08-24T15:01:00Z">
        <w:r w:rsidR="00746879">
          <w:t xml:space="preserve">more </w:t>
        </w:r>
      </w:ins>
      <w:r>
        <w:t>recent gasoline price data compared to older ones.</w:t>
      </w:r>
      <w:ins w:id="737" w:author="XKLL" w:date="2020-08-21T14:44:00Z">
        <w:r w:rsidR="00F33F60">
          <w:t xml:space="preserve"> </w:t>
        </w:r>
      </w:ins>
      <w:ins w:id="738" w:author="Lin, Zhenhong" w:date="2020-08-24T15:02:00Z">
        <w:r w:rsidR="00746879">
          <w:t xml:space="preserve">The data weights are </w:t>
        </w:r>
        <w:commentRangeStart w:id="739"/>
        <w:r w:rsidR="00746879">
          <w:t xml:space="preserve">arbitrarily assigned </w:t>
        </w:r>
      </w:ins>
      <w:commentRangeEnd w:id="739"/>
      <w:r w:rsidR="000B3875">
        <w:rPr>
          <w:rStyle w:val="CommentReference"/>
        </w:rPr>
        <w:commentReference w:id="739"/>
      </w:r>
      <w:ins w:id="740" w:author="Lin, Zhenhong" w:date="2020-08-24T15:02:00Z">
        <w:r w:rsidR="00746879">
          <w:t xml:space="preserve">as </w:t>
        </w:r>
      </w:ins>
      <w:ins w:id="741" w:author="Lin, Zhenhong" w:date="2020-08-24T15:03:00Z">
        <w:r w:rsidR="00746879">
          <w:t xml:space="preserve">1 for the year 1994, </w:t>
        </w:r>
        <w:commentRangeStart w:id="742"/>
        <w:r w:rsidR="00746879">
          <w:t>linearly increased to 27</w:t>
        </w:r>
      </w:ins>
      <w:commentRangeEnd w:id="742"/>
      <w:r w:rsidR="000B3875">
        <w:rPr>
          <w:rStyle w:val="CommentReference"/>
        </w:rPr>
        <w:commentReference w:id="742"/>
      </w:r>
      <w:ins w:id="743" w:author="Lin, Zhenhong" w:date="2020-08-24T15:03:00Z">
        <w:r w:rsidR="00746879">
          <w:t xml:space="preserve"> for the data point of the year 2020.</w:t>
        </w:r>
      </w:ins>
      <w:ins w:id="744" w:author="XKLL" w:date="2020-08-21T14:44:00Z">
        <w:del w:id="745" w:author="Lin, Zhenhong" w:date="2020-08-24T15:03:00Z">
          <w:r w:rsidR="00F33F60" w:rsidDel="00746879">
            <w:delText xml:space="preserve">The weighted factor is </w:delText>
          </w:r>
        </w:del>
      </w:ins>
      <w:ins w:id="746" w:author="XKLL" w:date="2020-08-21T15:11:00Z">
        <w:del w:id="747" w:author="Lin, Zhenhong" w:date="2020-08-24T15:03:00Z">
          <w:r w:rsidR="004F4704" w:rsidDel="00746879">
            <w:delText xml:space="preserve">scaled as </w:delText>
          </w:r>
        </w:del>
      </w:ins>
      <w:ins w:id="748" w:author="XKLL" w:date="2020-08-21T15:14:00Z">
        <w:del w:id="749" w:author="Lin, Zhenhong" w:date="2020-08-24T15:03:00Z">
          <w:r w:rsidR="004F4704" w:rsidDel="00746879">
            <w:delText xml:space="preserve">year 2020 is 27 and year 1994 is 1 with the </w:delText>
          </w:r>
        </w:del>
      </w:ins>
      <w:ins w:id="750" w:author="XKLL" w:date="2020-08-21T15:15:00Z">
        <w:del w:id="751" w:author="Lin, Zhenhong" w:date="2020-08-24T15:03:00Z">
          <w:r w:rsidR="004F4704" w:rsidDel="00746879">
            <w:delText>decrement of 1 by each y</w:delText>
          </w:r>
        </w:del>
      </w:ins>
      <w:ins w:id="752" w:author="XKLL" w:date="2020-08-21T15:26:00Z">
        <w:del w:id="753" w:author="Lin, Zhenhong" w:date="2020-08-24T15:03:00Z">
          <w:r w:rsidR="00C303D9" w:rsidDel="00746879">
            <w:delText>ea</w:delText>
          </w:r>
        </w:del>
      </w:ins>
      <w:ins w:id="754" w:author="XKLL" w:date="2020-08-21T15:15:00Z">
        <w:del w:id="755" w:author="Lin, Zhenhong" w:date="2020-08-24T15:03:00Z">
          <w:r w:rsidR="004F4704" w:rsidDel="00746879">
            <w:delText>r.</w:delText>
          </w:r>
        </w:del>
      </w:ins>
      <w:r>
        <w:t xml:space="preserve"> The statistical relationship formulas are also present in the graph.</w:t>
      </w:r>
    </w:p>
    <w:p w14:paraId="1DEBD373" w14:textId="3E16335F" w:rsidR="009028AE" w:rsidRDefault="000D01E0">
      <w:r>
        <w:rPr>
          <w:noProof/>
        </w:rPr>
        <w:lastRenderedPageBreak/>
        <w:drawing>
          <wp:inline distT="0" distB="0" distL="0" distR="0" wp14:anchorId="6B2000C3" wp14:editId="4831EB21">
            <wp:extent cx="5943600" cy="3406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p>
    <w:p w14:paraId="6D65A184" w14:textId="61D18AD4" w:rsidR="009028AE" w:rsidRPr="00A54C0B" w:rsidRDefault="000D01E0">
      <w:pPr>
        <w:rPr>
          <w:b/>
          <w:bCs/>
        </w:rPr>
      </w:pPr>
      <w:r w:rsidRPr="000D01E0">
        <w:rPr>
          <w:b/>
          <w:bCs/>
        </w:rPr>
        <w:t xml:space="preserve">Figure </w:t>
      </w:r>
      <w:r>
        <w:rPr>
          <w:b/>
          <w:bCs/>
        </w:rPr>
        <w:t>4</w:t>
      </w:r>
      <w:r w:rsidRPr="000D01E0">
        <w:rPr>
          <w:b/>
          <w:bCs/>
        </w:rPr>
        <w:t xml:space="preserve">. Relationship between Premium and Regular Gasoline Prices </w:t>
      </w:r>
    </w:p>
    <w:p w14:paraId="67C541C8" w14:textId="6C6DE0AC" w:rsidR="00A54C0B" w:rsidDel="005F4CC1" w:rsidRDefault="00A54C0B">
      <w:pPr>
        <w:rPr>
          <w:moveFrom w:id="756" w:author="Lin, Zhenhong" w:date="2020-08-24T16:44:00Z"/>
        </w:rPr>
      </w:pPr>
      <w:moveFromRangeStart w:id="757" w:author="Lin, Zhenhong" w:date="2020-08-24T16:44:00Z" w:name="move49179906"/>
      <w:moveFrom w:id="758" w:author="Lin, Zhenhong" w:date="2020-08-24T16:44:00Z">
        <w:r w:rsidDel="005F4CC1">
          <w:t>For MHDVs, Figure 5 shows the variations in truck fuel economies with different driving cycles and payload levels for Kenworth long haul class 8 diesel tractors based on the NHTSA’s study (REF). Five driving cycles and three different payload levels are considered. The figure shows that significant variations in fuel economies exist could range between 3.78 MPG for CARB driving cycle with full payload and 9.26 MPG for 55 MPG driving cycle with empty payload. For all driving cycles, the payload assumption is an important factor that affects the fuel economies. Generally, full payloads result in significant reduction in fuel economies compared to the empty payloads.</w:t>
        </w:r>
      </w:moveFrom>
    </w:p>
    <w:moveFromRangeEnd w:id="757"/>
    <w:p w14:paraId="62FF0AE3" w14:textId="6596291A" w:rsidR="00A54C0B" w:rsidRDefault="00DE3660">
      <w:pPr>
        <w:rPr>
          <w:ins w:id="759" w:author="Lin, Zhenhong" w:date="2020-08-24T16:44:00Z"/>
        </w:rPr>
      </w:pPr>
      <w:ins w:id="760" w:author="XKLL" w:date="2020-08-21T11:36:00Z">
        <w:del w:id="761" w:author="Lin, Zhenhong" w:date="2020-08-24T15:05:00Z">
          <w:r w:rsidDel="00BD2181">
            <w:delText xml:space="preserve">For </w:delText>
          </w:r>
        </w:del>
        <w:r>
          <w:t>MHDV fuel economies</w:t>
        </w:r>
        <w:del w:id="762" w:author="Lin, Zhenhong" w:date="2020-08-24T15:05:00Z">
          <w:r w:rsidDel="00BD2181">
            <w:delText>, the major</w:delText>
          </w:r>
        </w:del>
        <w:r>
          <w:t xml:space="preserve"> data </w:t>
        </w:r>
        <w:del w:id="763" w:author="Lin, Zhenhong" w:date="2020-08-24T15:05:00Z">
          <w:r w:rsidDel="00BD2181">
            <w:delText>source is from</w:delText>
          </w:r>
        </w:del>
      </w:ins>
      <w:ins w:id="764" w:author="Lin, Zhenhong" w:date="2020-08-24T15:05:00Z">
        <w:r w:rsidR="00BD2181">
          <w:t xml:space="preserve">are </w:t>
        </w:r>
        <w:commentRangeStart w:id="765"/>
        <w:r w:rsidR="00BD2181">
          <w:t xml:space="preserve">mostly </w:t>
        </w:r>
      </w:ins>
      <w:commentRangeEnd w:id="765"/>
      <w:r w:rsidR="000B3875">
        <w:rPr>
          <w:rStyle w:val="CommentReference"/>
        </w:rPr>
        <w:commentReference w:id="765"/>
      </w:r>
      <w:ins w:id="766" w:author="Lin, Zhenhong" w:date="2020-08-24T16:45:00Z">
        <w:r w:rsidR="005F4CC1">
          <w:t>from</w:t>
        </w:r>
      </w:ins>
      <w:ins w:id="767" w:author="XKLL" w:date="2020-08-21T11:36:00Z">
        <w:r>
          <w:t xml:space="preserve"> the simulation results of </w:t>
        </w:r>
        <w:del w:id="768" w:author="Lin, Zhenhong" w:date="2020-08-24T15:05:00Z">
          <w:r w:rsidDel="00BD2181">
            <w:delText xml:space="preserve">the </w:delText>
          </w:r>
        </w:del>
        <w:r>
          <w:t>Autonomie</w:t>
        </w:r>
        <w:del w:id="769" w:author="Lin, Zhenhong" w:date="2020-08-24T15:06:00Z">
          <w:r w:rsidDel="00BD2181">
            <w:delText xml:space="preserve"> due to its detailed specifications of technologies</w:delText>
          </w:r>
        </w:del>
        <w:r>
          <w:t xml:space="preserve">. </w:t>
        </w:r>
        <w:del w:id="770" w:author="Lin, Zhenhong" w:date="2020-08-24T16:45:00Z">
          <w:r w:rsidDel="005F4CC1">
            <w:delText xml:space="preserve">For more details of these fuel economies, please see the results spreadsheet. However, </w:delText>
          </w:r>
        </w:del>
      </w:ins>
      <w:ins w:id="771" w:author="Lin, Zhenhong" w:date="2020-08-24T16:45:00Z">
        <w:r w:rsidR="005F4CC1">
          <w:t xml:space="preserve">Note that </w:t>
        </w:r>
      </w:ins>
      <w:ins w:id="772" w:author="XKLL" w:date="2020-08-21T11:36:00Z">
        <w:del w:id="773" w:author="Lin, Zhenhong" w:date="2020-08-24T16:46:00Z">
          <w:r w:rsidDel="005F4CC1">
            <w:delText xml:space="preserve">the </w:delText>
          </w:r>
        </w:del>
        <w:r>
          <w:t>Autonomie MHDV simulation</w:t>
        </w:r>
        <w:del w:id="774" w:author="Lin, Zhenhong" w:date="2020-08-24T16:46:00Z">
          <w:r w:rsidDel="005F4CC1">
            <w:delText>s</w:delText>
          </w:r>
        </w:del>
        <w:r>
          <w:t xml:space="preserve"> </w:t>
        </w:r>
      </w:ins>
      <w:ins w:id="775" w:author="Lin, Zhenhong" w:date="2020-08-24T16:55:00Z">
        <w:r w:rsidR="004053D2">
          <w:t xml:space="preserve">mainly </w:t>
        </w:r>
      </w:ins>
      <w:ins w:id="776" w:author="Lin, Zhenhong" w:date="2020-08-24T16:46:00Z">
        <w:r w:rsidR="005F4CC1">
          <w:t xml:space="preserve">considers motion energy and </w:t>
        </w:r>
      </w:ins>
      <w:ins w:id="777" w:author="XKLL" w:date="2020-08-21T11:36:00Z">
        <w:r>
          <w:t xml:space="preserve">do not account for accessory loads for power takeoff (PTO) and hotel-use idling. </w:t>
        </w:r>
      </w:ins>
      <w:ins w:id="778" w:author="Lin, Zhenhong" w:date="2020-08-24T16:46:00Z">
        <w:r w:rsidR="005F4CC1">
          <w:t xml:space="preserve">This </w:t>
        </w:r>
        <w:del w:id="779" w:author="Wiryadinata, Steven" w:date="2020-08-24T16:50:00Z">
          <w:r w:rsidR="005F4CC1" w:rsidDel="000B3875">
            <w:delText>could</w:delText>
          </w:r>
        </w:del>
      </w:ins>
      <w:ins w:id="780" w:author="Wiryadinata, Steven" w:date="2020-08-24T16:50:00Z">
        <w:r w:rsidR="000B3875">
          <w:t>can represent</w:t>
        </w:r>
      </w:ins>
      <w:ins w:id="781" w:author="Lin, Zhenhong" w:date="2020-08-24T16:46:00Z">
        <w:del w:id="782" w:author="Wiryadinata, Steven" w:date="2020-08-24T16:50:00Z">
          <w:r w:rsidR="005F4CC1" w:rsidDel="000B3875">
            <w:delText xml:space="preserve"> be</w:delText>
          </w:r>
        </w:del>
        <w:r w:rsidR="005F4CC1">
          <w:t xml:space="preserve"> </w:t>
        </w:r>
      </w:ins>
      <w:ins w:id="783" w:author="Lin, Zhenhong" w:date="2020-08-24T16:47:00Z">
        <w:r w:rsidR="005F4CC1">
          <w:t>a significant gap for certain types of commercial vehicles</w:t>
        </w:r>
        <w:del w:id="784" w:author="Wiryadinata, Steven" w:date="2020-08-24T16:53:00Z">
          <w:r w:rsidR="005F4CC1" w:rsidDel="005411FA">
            <w:delText xml:space="preserve">. For example, </w:delText>
          </w:r>
        </w:del>
      </w:ins>
      <w:ins w:id="785" w:author="XKLL" w:date="2020-08-21T11:36:00Z">
        <w:del w:id="786" w:author="Wiryadinata, Steven" w:date="2020-08-24T16:53:00Z">
          <w:r w:rsidDel="005411FA">
            <w:delText>However,</w:delText>
          </w:r>
        </w:del>
      </w:ins>
      <w:ins w:id="787" w:author="XKLL" w:date="2020-08-24T13:01:00Z">
        <w:del w:id="788" w:author="Wiryadinata, Steven" w:date="2020-08-24T16:53:00Z">
          <w:r w:rsidR="0053290A" w:rsidDel="005411FA">
            <w:delText xml:space="preserve"> f</w:delText>
          </w:r>
        </w:del>
      </w:ins>
      <w:del w:id="789" w:author="Wiryadinata, Steven" w:date="2020-08-24T16:53:00Z">
        <w:r w:rsidR="00A54C0B" w:rsidDel="005411FA">
          <w:delText>For</w:delText>
        </w:r>
      </w:del>
      <w:ins w:id="790" w:author="Wiryadinata, Steven" w:date="2020-08-24T16:53:00Z">
        <w:r w:rsidR="005411FA">
          <w:t>e.g.</w:t>
        </w:r>
      </w:ins>
      <w:r w:rsidR="00A54C0B">
        <w:t xml:space="preserve"> utility trucks</w:t>
      </w:r>
      <w:ins w:id="791" w:author="Wiryadinata, Steven" w:date="2020-08-24T16:53:00Z">
        <w:r w:rsidR="005411FA">
          <w:t xml:space="preserve"> where </w:t>
        </w:r>
      </w:ins>
      <w:del w:id="792" w:author="Wiryadinata, Steven" w:date="2020-08-24T16:53:00Z">
        <w:r w:rsidR="00A54C0B" w:rsidDel="005411FA">
          <w:delText>, in addition to the regular on-road driving, power takeoff (</w:delText>
        </w:r>
      </w:del>
      <w:r w:rsidR="00A54C0B">
        <w:t>PTO</w:t>
      </w:r>
      <w:del w:id="793" w:author="Wiryadinata, Steven" w:date="2020-08-24T16:53:00Z">
        <w:r w:rsidR="00A54C0B" w:rsidDel="005411FA">
          <w:delText>)</w:delText>
        </w:r>
      </w:del>
      <w:r w:rsidR="00A54C0B">
        <w:t xml:space="preserve"> and idling </w:t>
      </w:r>
      <w:del w:id="794" w:author="Wiryadinata, Steven" w:date="2020-08-24T16:54:00Z">
        <w:r w:rsidR="00A54C0B" w:rsidDel="005411FA">
          <w:delText>could take significant roles in the</w:delText>
        </w:r>
      </w:del>
      <w:ins w:id="795" w:author="Wiryadinata, Steven" w:date="2020-08-24T16:54:00Z">
        <w:r w:rsidR="005411FA">
          <w:t>consume a significant amount of</w:t>
        </w:r>
      </w:ins>
      <w:r w:rsidR="00A54C0B">
        <w:t xml:space="preserve"> energy </w:t>
      </w:r>
      <w:del w:id="796" w:author="Wiryadinata, Steven" w:date="2020-08-24T16:54:00Z">
        <w:r w:rsidR="00A54C0B" w:rsidDel="005411FA">
          <w:delText>consumption</w:delText>
        </w:r>
      </w:del>
      <w:ins w:id="797" w:author="Wiryadinata, Steven" w:date="2020-08-24T16:53:00Z">
        <w:r w:rsidR="005411FA">
          <w:t>in addition to the regular on-road driving,</w:t>
        </w:r>
      </w:ins>
      <w:r w:rsidR="00A54C0B">
        <w:t xml:space="preserve">. Figure 6 shows the roles of PTO and idling for </w:t>
      </w:r>
      <w:commentRangeStart w:id="798"/>
      <w:r w:rsidR="00A54C0B">
        <w:t xml:space="preserve">utility truck </w:t>
      </w:r>
      <w:commentRangeEnd w:id="798"/>
      <w:r w:rsidR="00725F49">
        <w:rPr>
          <w:rStyle w:val="CommentReference"/>
        </w:rPr>
        <w:commentReference w:id="798"/>
      </w:r>
      <w:r w:rsidR="00A54C0B">
        <w:t>activities from the NREL’s study (REF</w:t>
      </w:r>
      <w:ins w:id="800" w:author="Lin, Zhenhong" w:date="2020-08-24T16:49:00Z">
        <w:r w:rsidR="005F4CC1">
          <w:rPr>
            <w:rStyle w:val="FootnoteReference"/>
          </w:rPr>
          <w:footnoteReference w:id="1"/>
        </w:r>
      </w:ins>
      <w:r w:rsidR="00A54C0B">
        <w:t xml:space="preserve">). It is shown that, in total PTO and idling can take 63% of total operation time and 21% of total energy use. The shares between PTO and idling are similar in both operation time and energy use. In particular, PTO accounts for 33% of time and 11% of fuel use while idling accounts for 30% of time and 10% of fuel use. </w:t>
      </w:r>
      <w:ins w:id="802" w:author="Lin, Zhenhong" w:date="2020-08-24T17:01:00Z">
        <w:r w:rsidR="004053D2">
          <w:t xml:space="preserve">From the electrification perspective, </w:t>
        </w:r>
      </w:ins>
      <w:del w:id="803" w:author="Lin, Zhenhong" w:date="2020-08-24T17:01:00Z">
        <w:r w:rsidR="00A54C0B" w:rsidDel="004053D2">
          <w:delText xml:space="preserve">These create opportunities for utility trucks to be converted into BEV trucks because </w:delText>
        </w:r>
      </w:del>
      <w:r w:rsidR="00A54C0B">
        <w:t>the long</w:t>
      </w:r>
      <w:del w:id="804" w:author="Lin, Zhenhong" w:date="2020-08-24T17:01:00Z">
        <w:r w:rsidR="00A54C0B" w:rsidDel="004053D2">
          <w:delText>er</w:delText>
        </w:r>
      </w:del>
      <w:r w:rsidR="00A54C0B">
        <w:t xml:space="preserve"> PTO and idling time could </w:t>
      </w:r>
      <w:ins w:id="805" w:author="Lin, Zhenhong" w:date="2020-08-24T17:02:00Z">
        <w:r w:rsidR="004053D2">
          <w:t>provide potential opportunities for charging for battery</w:t>
        </w:r>
      </w:ins>
      <w:ins w:id="806" w:author="Lin, Zhenhong" w:date="2020-08-24T17:03:00Z">
        <w:r w:rsidR="004053D2">
          <w:t>-powered</w:t>
        </w:r>
      </w:ins>
      <w:ins w:id="807" w:author="Lin, Zhenhong" w:date="2020-08-24T17:02:00Z">
        <w:r w:rsidR="004053D2">
          <w:t xml:space="preserve"> uti</w:t>
        </w:r>
      </w:ins>
      <w:ins w:id="808" w:author="Lin, Zhenhong" w:date="2020-08-24T17:03:00Z">
        <w:r w:rsidR="004053D2">
          <w:t>lity trucks</w:t>
        </w:r>
      </w:ins>
      <w:del w:id="809" w:author="Lin, Zhenhong" w:date="2020-08-24T17:03:00Z">
        <w:r w:rsidR="00A54C0B" w:rsidDel="004053D2">
          <w:delText xml:space="preserve">accommodate </w:delText>
        </w:r>
        <w:r w:rsidR="00A54C0B" w:rsidDel="004053D2">
          <w:lastRenderedPageBreak/>
          <w:delText>recharging to lower the overall total operational cost</w:delText>
        </w:r>
      </w:del>
      <w:r w:rsidR="00A54C0B">
        <w:t xml:space="preserve">. </w:t>
      </w:r>
      <w:ins w:id="810" w:author="Lin, Zhenhong" w:date="2020-08-24T17:07:00Z">
        <w:r w:rsidR="00382F1E">
          <w:t xml:space="preserve">This could lead to longer driving ranges, fewer </w:t>
        </w:r>
      </w:ins>
      <w:ins w:id="811" w:author="Lin, Zhenhong" w:date="2020-08-24T17:08:00Z">
        <w:r w:rsidR="00382F1E">
          <w:t>operation interruptions (due to insufficient ranges)</w:t>
        </w:r>
      </w:ins>
      <w:ins w:id="812" w:author="Lin, Zhenhong" w:date="2020-08-24T17:07:00Z">
        <w:r w:rsidR="00382F1E">
          <w:t>, and smaller batteries</w:t>
        </w:r>
      </w:ins>
      <w:ins w:id="813" w:author="Lin, Zhenhong" w:date="2020-08-24T17:09:00Z">
        <w:r w:rsidR="00382F1E">
          <w:t xml:space="preserve"> for cost savings</w:t>
        </w:r>
      </w:ins>
      <w:ins w:id="814" w:author="Lin, Zhenhong" w:date="2020-08-24T17:07:00Z">
        <w:r w:rsidR="00382F1E">
          <w:t>.</w:t>
        </w:r>
      </w:ins>
      <w:ins w:id="815" w:author="Lin, Zhenhong" w:date="2020-08-24T17:09:00Z">
        <w:r w:rsidR="00382F1E">
          <w:t xml:space="preserve"> </w:t>
        </w:r>
        <w:commentRangeStart w:id="816"/>
        <w:r w:rsidR="00382F1E">
          <w:t>Although not entirely the same</w:t>
        </w:r>
      </w:ins>
      <w:ins w:id="817" w:author="Lin, Zhenhong" w:date="2020-08-24T17:04:00Z">
        <w:r w:rsidR="00382F1E">
          <w:t xml:space="preserve">, </w:t>
        </w:r>
      </w:ins>
      <w:ins w:id="818" w:author="Lin, Zhenhong" w:date="2020-08-24T17:09:00Z">
        <w:r w:rsidR="00382F1E">
          <w:t xml:space="preserve">the </w:t>
        </w:r>
      </w:ins>
      <w:ins w:id="819" w:author="Lin, Zhenhong" w:date="2020-08-24T17:05:00Z">
        <w:r w:rsidR="00382F1E">
          <w:t>use of idling time for electricity charging has already been applied</w:t>
        </w:r>
      </w:ins>
      <w:commentRangeEnd w:id="816"/>
      <w:r w:rsidR="005411FA">
        <w:rPr>
          <w:rStyle w:val="CommentReference"/>
        </w:rPr>
        <w:commentReference w:id="816"/>
      </w:r>
      <w:ins w:id="820" w:author="Lin, Zhenhong" w:date="2020-08-24T17:05:00Z">
        <w:r w:rsidR="00382F1E">
          <w:t xml:space="preserve"> </w:t>
        </w:r>
      </w:ins>
      <w:del w:id="821" w:author="Lin, Zhenhong" w:date="2020-08-24T17:05:00Z">
        <w:r w:rsidR="00A54C0B" w:rsidDel="00382F1E">
          <w:delText xml:space="preserve">For example, utility trucks could utilize off-board AC power that is already </w:delText>
        </w:r>
      </w:del>
      <w:del w:id="822" w:author="Lin, Zhenhong" w:date="2020-08-24T17:09:00Z">
        <w:r w:rsidR="00A54C0B" w:rsidDel="00382F1E">
          <w:delText xml:space="preserve">applied </w:delText>
        </w:r>
      </w:del>
      <w:r w:rsidR="00A54C0B">
        <w:t xml:space="preserve">to diesel </w:t>
      </w:r>
      <w:del w:id="823" w:author="Lin, Zhenhong" w:date="2020-08-24T17:05:00Z">
        <w:r w:rsidR="00A54C0B" w:rsidDel="00382F1E">
          <w:delText xml:space="preserve">utility </w:delText>
        </w:r>
      </w:del>
      <w:ins w:id="824" w:author="Lin, Zhenhong" w:date="2020-08-24T17:05:00Z">
        <w:r w:rsidR="00382F1E">
          <w:t xml:space="preserve">long-haul </w:t>
        </w:r>
      </w:ins>
      <w:r w:rsidR="00A54C0B">
        <w:t xml:space="preserve">trucks. </w:t>
      </w:r>
      <w:del w:id="825" w:author="Lin, Zhenhong" w:date="2020-08-24T17:07:00Z">
        <w:r w:rsidR="00A54C0B" w:rsidDel="00382F1E">
          <w:delText>This indicates that BEV utility trucks could potentially have longer ranges, need fewer down time for recharging, and only require smaller batteries.</w:delText>
        </w:r>
      </w:del>
    </w:p>
    <w:p w14:paraId="63AA3D03" w14:textId="037D0BEB" w:rsidR="005F4CC1" w:rsidRDefault="005F4CC1" w:rsidP="005F4CC1">
      <w:pPr>
        <w:rPr>
          <w:moveTo w:id="826" w:author="Lin, Zhenhong" w:date="2020-08-24T16:44:00Z"/>
        </w:rPr>
      </w:pPr>
      <w:ins w:id="827" w:author="Lin, Zhenhong" w:date="2020-08-24T16:50:00Z">
        <w:r>
          <w:t xml:space="preserve">Payload </w:t>
        </w:r>
      </w:ins>
      <w:ins w:id="828" w:author="Lin, Zhenhong" w:date="2020-08-24T16:51:00Z">
        <w:r>
          <w:t xml:space="preserve">affects passenger- or freight-transporting commercial </w:t>
        </w:r>
      </w:ins>
      <w:ins w:id="829" w:author="Lin, Zhenhong" w:date="2020-08-24T16:54:00Z">
        <w:r>
          <w:t>vehicles</w:t>
        </w:r>
      </w:ins>
      <w:ins w:id="830" w:author="Lin, Zhenhong" w:date="2020-08-24T16:51:00Z">
        <w:r>
          <w:t xml:space="preserve">. </w:t>
        </w:r>
      </w:ins>
      <w:moveToRangeStart w:id="831" w:author="Lin, Zhenhong" w:date="2020-08-24T16:44:00Z" w:name="move49179906"/>
      <w:moveTo w:id="832" w:author="Lin, Zhenhong" w:date="2020-08-24T16:44:00Z">
        <w:del w:id="833" w:author="Lin, Zhenhong" w:date="2020-08-24T16:51:00Z">
          <w:r w:rsidDel="005F4CC1">
            <w:delText xml:space="preserve">For MHDVs, </w:delText>
          </w:r>
        </w:del>
        <w:r>
          <w:t>Figure 5 shows the variations in truck fuel economies with different driving cycles and payload levels for Kenworth long haul class 8 diesel tractors based on the NHTSA’s study (REF</w:t>
        </w:r>
      </w:moveTo>
      <w:ins w:id="834" w:author="Lin, Zhenhong" w:date="2020-08-24T16:53:00Z">
        <w:r>
          <w:rPr>
            <w:rStyle w:val="FootnoteReference"/>
          </w:rPr>
          <w:footnoteReference w:id="2"/>
        </w:r>
      </w:ins>
      <w:moveTo w:id="839" w:author="Lin, Zhenhong" w:date="2020-08-24T16:44:00Z">
        <w:r>
          <w:t xml:space="preserve">). Five driving cycles and three different payload levels are considered. The figure shows that significant variations in fuel economies exist could range between 3.78 MPG for CARB driving cycle with full payload and 9.26 MPG for 55 MPG driving cycle with empty payload. For all driving cycles, the payload assumption is an important factor that affects the fuel economies. Generally, </w:t>
        </w:r>
        <w:commentRangeStart w:id="840"/>
        <w:r>
          <w:t>full payloads result in significant reduction in fuel economies compared to the empty payloads.</w:t>
        </w:r>
      </w:moveTo>
      <w:commentRangeEnd w:id="840"/>
      <w:r w:rsidR="005411FA">
        <w:rPr>
          <w:rStyle w:val="CommentReference"/>
        </w:rPr>
        <w:commentReference w:id="840"/>
      </w:r>
    </w:p>
    <w:moveToRangeEnd w:id="831"/>
    <w:p w14:paraId="16916A5D" w14:textId="77777777" w:rsidR="005F4CC1" w:rsidRDefault="005F4CC1"/>
    <w:p w14:paraId="70101D49" w14:textId="4FD3003D" w:rsidR="00A54C0B" w:rsidRDefault="00A54C0B">
      <w:r>
        <w:rPr>
          <w:noProof/>
        </w:rPr>
        <w:drawing>
          <wp:inline distT="0" distB="0" distL="0" distR="0" wp14:anchorId="6CBD038B" wp14:editId="1B4FEE02">
            <wp:extent cx="5943600" cy="3263900"/>
            <wp:effectExtent l="0" t="0" r="0" b="12700"/>
            <wp:docPr id="8" name="Chart 8">
              <a:extLst xmlns:a="http://schemas.openxmlformats.org/drawingml/2006/main">
                <a:ext uri="{FF2B5EF4-FFF2-40B4-BE49-F238E27FC236}">
                  <a16:creationId xmlns:a16="http://schemas.microsoft.com/office/drawing/2014/main" id="{8BEEECB8-6F6A-47E0-8637-EB0184AF77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A0C6026" w14:textId="605C1830" w:rsidR="00A54C0B" w:rsidRPr="00A54C0B" w:rsidRDefault="00A54C0B">
      <w:pPr>
        <w:rPr>
          <w:b/>
          <w:bCs/>
        </w:rPr>
      </w:pPr>
      <w:r w:rsidRPr="00A54C0B">
        <w:rPr>
          <w:b/>
          <w:bCs/>
        </w:rPr>
        <w:t xml:space="preserve">Figure 5. Variation in Truck Fuel Economies with </w:t>
      </w:r>
      <w:commentRangeStart w:id="841"/>
      <w:r w:rsidRPr="00A54C0B">
        <w:rPr>
          <w:b/>
          <w:bCs/>
        </w:rPr>
        <w:t>Different Driving Cycles a</w:t>
      </w:r>
      <w:commentRangeEnd w:id="841"/>
      <w:r w:rsidR="005411FA">
        <w:rPr>
          <w:rStyle w:val="CommentReference"/>
        </w:rPr>
        <w:commentReference w:id="841"/>
      </w:r>
      <w:r w:rsidRPr="00A54C0B">
        <w:rPr>
          <w:b/>
          <w:bCs/>
        </w:rPr>
        <w:t>nd Payload levels for Kenworth Long Haul Tractors (REF).</w:t>
      </w:r>
    </w:p>
    <w:p w14:paraId="061A397E" w14:textId="4818E45B" w:rsidR="00A54C0B" w:rsidRDefault="00A54C0B"/>
    <w:p w14:paraId="7DFD6367" w14:textId="0AF2A058" w:rsidR="00A54C0B" w:rsidRDefault="00A54C0B">
      <w:r w:rsidRPr="00A54C0B">
        <w:rPr>
          <w:noProof/>
        </w:rPr>
        <w:lastRenderedPageBreak/>
        <w:drawing>
          <wp:inline distT="0" distB="0" distL="0" distR="0" wp14:anchorId="18FDFA75" wp14:editId="76F3087C">
            <wp:extent cx="5943600" cy="2619375"/>
            <wp:effectExtent l="0" t="0" r="0" b="9525"/>
            <wp:docPr id="9" name="Chart 9">
              <a:extLst xmlns:a="http://schemas.openxmlformats.org/drawingml/2006/main">
                <a:ext uri="{FF2B5EF4-FFF2-40B4-BE49-F238E27FC236}">
                  <a16:creationId xmlns:a16="http://schemas.microsoft.com/office/drawing/2014/main" id="{C482EAE5-31A9-4A69-BCD6-E698026EE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FD0A88" w14:textId="0CB16118" w:rsidR="00A54C0B" w:rsidRDefault="00A54C0B">
      <w:r w:rsidRPr="00A54C0B">
        <w:rPr>
          <w:b/>
          <w:bCs/>
        </w:rPr>
        <w:t xml:space="preserve">Figure </w:t>
      </w:r>
      <w:r>
        <w:rPr>
          <w:b/>
          <w:bCs/>
        </w:rPr>
        <w:t>6</w:t>
      </w:r>
      <w:r w:rsidRPr="00A54C0B">
        <w:rPr>
          <w:b/>
          <w:bCs/>
        </w:rPr>
        <w:t>.</w:t>
      </w:r>
      <w:r>
        <w:rPr>
          <w:b/>
          <w:bCs/>
        </w:rPr>
        <w:t xml:space="preserve"> Time and Energy Shares of PTO and Idling for Utility Trucks (REF)</w:t>
      </w:r>
    </w:p>
    <w:p w14:paraId="3C75599B" w14:textId="77777777" w:rsidR="00A54C0B" w:rsidRDefault="00A54C0B"/>
    <w:p w14:paraId="41DB4F20" w14:textId="77777777" w:rsidR="00D47DB1" w:rsidRPr="00060DB1" w:rsidRDefault="00D47DB1" w:rsidP="00D47DB1">
      <w:pPr>
        <w:pStyle w:val="ListParagraph"/>
        <w:numPr>
          <w:ilvl w:val="0"/>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Discussion</w:t>
      </w:r>
    </w:p>
    <w:p w14:paraId="15774A61" w14:textId="77777777" w:rsidR="00D47DB1" w:rsidRDefault="00A7319F" w:rsidP="00D47DB1">
      <w:r>
        <w:t>Discussion of findings, caveats, uncertainties</w:t>
      </w:r>
    </w:p>
    <w:p w14:paraId="1C6D3738" w14:textId="77777777" w:rsidR="00D47DB1" w:rsidRPr="00060DB1" w:rsidRDefault="00D47DB1" w:rsidP="00D47DB1">
      <w:pPr>
        <w:pStyle w:val="ListParagraph"/>
        <w:numPr>
          <w:ilvl w:val="0"/>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Conclusions</w:t>
      </w:r>
    </w:p>
    <w:p w14:paraId="24EC19DD" w14:textId="77777777" w:rsidR="00D47DB1" w:rsidRDefault="00D47DB1" w:rsidP="00D47DB1">
      <w:r>
        <w:t>Summary of findings</w:t>
      </w:r>
      <w:r w:rsidR="00A7319F">
        <w:t xml:space="preserve"> and </w:t>
      </w:r>
      <w:r>
        <w:t>uncertainties</w:t>
      </w:r>
    </w:p>
    <w:p w14:paraId="10A907CF" w14:textId="77777777" w:rsidR="00D47DB1" w:rsidRDefault="00D47DB1" w:rsidP="00D47DB1">
      <w:r>
        <w:t>Suggested future research</w:t>
      </w:r>
    </w:p>
    <w:p w14:paraId="3F9D3F7B" w14:textId="77777777" w:rsidR="00D47DB1" w:rsidRDefault="00D47DB1" w:rsidP="00D47DB1"/>
    <w:p w14:paraId="0E991CC4" w14:textId="77777777" w:rsidR="00E842C7" w:rsidRPr="00060DB1" w:rsidRDefault="00E842C7" w:rsidP="00E842C7">
      <w:pPr>
        <w:pStyle w:val="ListParagraph"/>
        <w:numPr>
          <w:ilvl w:val="0"/>
          <w:numId w:val="1"/>
        </w:numPr>
        <w:rPr>
          <w:rFonts w:ascii="Times New Roman Bold" w:eastAsia="SimSun" w:hAnsi="Times New Roman Bold" w:cs="Times New Roman"/>
          <w:b/>
          <w:caps/>
          <w:sz w:val="24"/>
          <w:szCs w:val="20"/>
        </w:rPr>
      </w:pPr>
      <w:r>
        <w:rPr>
          <w:rFonts w:ascii="Times New Roman Bold" w:eastAsia="SimSun" w:hAnsi="Times New Roman Bold" w:cs="Times New Roman"/>
          <w:b/>
          <w:caps/>
          <w:sz w:val="24"/>
          <w:szCs w:val="20"/>
        </w:rPr>
        <w:t>References</w:t>
      </w:r>
    </w:p>
    <w:p w14:paraId="22F13ED5" w14:textId="77777777" w:rsidR="00060DB1" w:rsidRDefault="00060DB1"/>
    <w:sectPr w:rsidR="00060D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ryadinata, Steven" w:date="2020-08-24T16:22:00Z" w:initials="WS">
    <w:p w14:paraId="794B4F65" w14:textId="2957C0A0" w:rsidR="0052360B" w:rsidRDefault="0052360B">
      <w:pPr>
        <w:pStyle w:val="CommentText"/>
      </w:pPr>
      <w:r>
        <w:rPr>
          <w:rStyle w:val="CommentReference"/>
        </w:rPr>
        <w:annotationRef/>
      </w:r>
      <w:r>
        <w:t>Check for first use abbreviation</w:t>
      </w:r>
    </w:p>
  </w:comment>
  <w:comment w:id="6" w:author="Wiryadinata, Steven" w:date="2020-08-24T14:30:00Z" w:initials="WS">
    <w:p w14:paraId="45B1FB64" w14:textId="524341E5" w:rsidR="004D498C" w:rsidRDefault="004D498C">
      <w:pPr>
        <w:pStyle w:val="CommentText"/>
      </w:pPr>
      <w:r>
        <w:rPr>
          <w:rStyle w:val="CommentReference"/>
        </w:rPr>
        <w:annotationRef/>
      </w:r>
      <w:r>
        <w:t>MY2020 simulations are calibrated to actual numbers, right?</w:t>
      </w:r>
    </w:p>
  </w:comment>
  <w:comment w:id="680" w:author="Wiryadinata, Steven" w:date="2020-08-24T16:19:00Z" w:initials="WS">
    <w:p w14:paraId="0E7F5C38" w14:textId="6E473E45" w:rsidR="0052360B" w:rsidRDefault="0052360B">
      <w:pPr>
        <w:pStyle w:val="CommentText"/>
      </w:pPr>
      <w:r>
        <w:rPr>
          <w:rStyle w:val="CommentReference"/>
        </w:rPr>
        <w:annotationRef/>
      </w:r>
      <w:r>
        <w:t>Add references</w:t>
      </w:r>
    </w:p>
  </w:comment>
  <w:comment w:id="682" w:author="Wiryadinata, Steven" w:date="2020-08-24T16:03:00Z" w:initials="WS">
    <w:p w14:paraId="5D4D4DF6" w14:textId="72FDC814" w:rsidR="004E2C54" w:rsidRDefault="004E2C54">
      <w:pPr>
        <w:pStyle w:val="CommentText"/>
      </w:pPr>
      <w:r>
        <w:rPr>
          <w:rStyle w:val="CommentReference"/>
        </w:rPr>
        <w:annotationRef/>
      </w:r>
      <w:r>
        <w:t xml:space="preserve">More </w:t>
      </w:r>
      <w:r w:rsidR="0052360B">
        <w:t xml:space="preserve">of </w:t>
      </w:r>
      <w:r>
        <w:t>a preference, but I like this better in the main body of the prose instead of a table note. Explanation of * vs powertrain label is important to comprehending the table</w:t>
      </w:r>
    </w:p>
  </w:comment>
  <w:comment w:id="683" w:author="Wiryadinata, Steven" w:date="2020-08-24T16:20:00Z" w:initials="WS">
    <w:p w14:paraId="2BA19023" w14:textId="09A31454" w:rsidR="0052360B" w:rsidRDefault="0052360B">
      <w:pPr>
        <w:pStyle w:val="CommentText"/>
      </w:pPr>
      <w:r>
        <w:rPr>
          <w:rStyle w:val="CommentReference"/>
        </w:rPr>
        <w:annotationRef/>
      </w:r>
      <w:r>
        <w:t>Why? Because of age of VIUS dataset?</w:t>
      </w:r>
    </w:p>
  </w:comment>
  <w:comment w:id="686" w:author="Wiryadinata, Steven" w:date="2020-08-24T16:14:00Z" w:initials="WS">
    <w:p w14:paraId="148A851E" w14:textId="504F999B" w:rsidR="0052360B" w:rsidRDefault="0052360B">
      <w:pPr>
        <w:pStyle w:val="CommentText"/>
      </w:pPr>
      <w:r>
        <w:rPr>
          <w:rStyle w:val="CommentReference"/>
        </w:rPr>
        <w:annotationRef/>
      </w:r>
      <w:r>
        <w:t>Useful to describe the space of consideration rather than leaving as etc.</w:t>
      </w:r>
    </w:p>
  </w:comment>
  <w:comment w:id="689" w:author="Wiryadinata, Steven" w:date="2020-08-24T16:15:00Z" w:initials="WS">
    <w:p w14:paraId="74F6103A" w14:textId="3718BD6E" w:rsidR="0052360B" w:rsidRDefault="0052360B">
      <w:pPr>
        <w:pStyle w:val="CommentText"/>
      </w:pPr>
      <w:r>
        <w:rPr>
          <w:rStyle w:val="CommentReference"/>
        </w:rPr>
        <w:annotationRef/>
      </w:r>
      <w:r>
        <w:t>Please describe the model a little more. Power law, linear</w:t>
      </w:r>
      <w:r w:rsidR="000B3875">
        <w:t>? And point the reader to further discussion down below</w:t>
      </w:r>
    </w:p>
  </w:comment>
  <w:comment w:id="690" w:author="Wiryadinata, Steven" w:date="2020-08-24T16:16:00Z" w:initials="WS">
    <w:p w14:paraId="1BC56CFB" w14:textId="15BCFE95" w:rsidR="0052360B" w:rsidRDefault="0052360B">
      <w:pPr>
        <w:pStyle w:val="CommentText"/>
      </w:pPr>
      <w:r>
        <w:rPr>
          <w:rStyle w:val="CommentReference"/>
        </w:rPr>
        <w:annotationRef/>
      </w:r>
      <w:r>
        <w:t xml:space="preserve">Population adds up to 96% by my count. Worth mentioning what makes up the balance. </w:t>
      </w:r>
    </w:p>
  </w:comment>
  <w:comment w:id="712" w:author="Wiryadinata, Steven" w:date="2020-08-24T16:38:00Z" w:initials="WS">
    <w:p w14:paraId="79F687BE" w14:textId="17B1824B" w:rsidR="008D6611" w:rsidRDefault="008D6611">
      <w:pPr>
        <w:pStyle w:val="CommentText"/>
      </w:pPr>
      <w:r>
        <w:rPr>
          <w:rStyle w:val="CommentReference"/>
        </w:rPr>
        <w:annotationRef/>
      </w:r>
      <w:r>
        <w:t>This is too general as the term also denotes acceleration and power. Perhaps “efficiency technologies” is better.</w:t>
      </w:r>
    </w:p>
  </w:comment>
  <w:comment w:id="728" w:author="Wiryadinata, Steven" w:date="2020-08-24T16:39:00Z" w:initials="WS">
    <w:p w14:paraId="0FE03D4F" w14:textId="0162A8C9" w:rsidR="008D6611" w:rsidRDefault="008D6611">
      <w:pPr>
        <w:pStyle w:val="CommentText"/>
      </w:pPr>
      <w:r>
        <w:rPr>
          <w:rStyle w:val="CommentReference"/>
        </w:rPr>
        <w:annotationRef/>
      </w:r>
      <w:r>
        <w:t xml:space="preserve">For discussion’s sake, should we offer some explanation of what WE think luxury is? </w:t>
      </w:r>
    </w:p>
  </w:comment>
  <w:comment w:id="739" w:author="Wiryadinata, Steven" w:date="2020-08-24T16:46:00Z" w:initials="WS">
    <w:p w14:paraId="608C073B" w14:textId="3CF013E4" w:rsidR="000B3875" w:rsidRDefault="000B3875">
      <w:pPr>
        <w:pStyle w:val="CommentText"/>
      </w:pPr>
      <w:r>
        <w:rPr>
          <w:rStyle w:val="CommentReference"/>
        </w:rPr>
        <w:annotationRef/>
      </w:r>
      <w:r>
        <w:t>Normalized to 1</w:t>
      </w:r>
    </w:p>
  </w:comment>
  <w:comment w:id="742" w:author="Wiryadinata, Steven" w:date="2020-08-24T16:46:00Z" w:initials="WS">
    <w:p w14:paraId="31F28492" w14:textId="77777777" w:rsidR="000B3875" w:rsidRDefault="000B3875">
      <w:pPr>
        <w:pStyle w:val="CommentText"/>
      </w:pPr>
      <w:r>
        <w:rPr>
          <w:rStyle w:val="CommentReference"/>
        </w:rPr>
        <w:annotationRef/>
      </w:r>
      <w:r>
        <w:t xml:space="preserve">I don’t understand this. </w:t>
      </w:r>
    </w:p>
    <w:p w14:paraId="7CC0F46A" w14:textId="7F32C597" w:rsidR="000B3875" w:rsidRDefault="000B3875">
      <w:pPr>
        <w:pStyle w:val="CommentText"/>
      </w:pPr>
      <w:r>
        <w:t xml:space="preserve">The value at 2020 is </w:t>
      </w:r>
      <w:r w:rsidRPr="000B3875">
        <w:t>arbitrarily</w:t>
      </w:r>
      <w:r>
        <w:t xml:space="preserve"> increased to 27? </w:t>
      </w:r>
    </w:p>
    <w:p w14:paraId="6137DA48" w14:textId="2CE232BB" w:rsidR="000B3875" w:rsidRDefault="000B3875">
      <w:pPr>
        <w:pStyle w:val="CommentText"/>
      </w:pPr>
      <w:r>
        <w:t>Not the number of years between 1994 and 2020?</w:t>
      </w:r>
    </w:p>
  </w:comment>
  <w:comment w:id="765" w:author="Wiryadinata, Steven" w:date="2020-08-24T16:49:00Z" w:initials="WS">
    <w:p w14:paraId="59D31DAD" w14:textId="072814F6" w:rsidR="000B3875" w:rsidRDefault="000B3875">
      <w:pPr>
        <w:pStyle w:val="CommentText"/>
      </w:pPr>
      <w:r>
        <w:rPr>
          <w:rStyle w:val="CommentReference"/>
        </w:rPr>
        <w:annotationRef/>
      </w:r>
      <w:r>
        <w:t>Better to say that data is the combination of Autonomie and others.</w:t>
      </w:r>
    </w:p>
  </w:comment>
  <w:comment w:id="798" w:author="Wiryadinata, Steven" w:date="2020-08-24T17:04:00Z" w:initials="WS">
    <w:p w14:paraId="28378949" w14:textId="59D1CD95" w:rsidR="00725F49" w:rsidRDefault="00725F49">
      <w:pPr>
        <w:pStyle w:val="CommentText"/>
      </w:pPr>
      <w:r>
        <w:rPr>
          <w:rStyle w:val="CommentReference"/>
        </w:rPr>
        <w:annotationRef/>
      </w:r>
      <w:r>
        <w:t>Is this equivalent to the class 6 utility truck from Table 1?</w:t>
      </w:r>
      <w:bookmarkStart w:id="799" w:name="_GoBack"/>
      <w:bookmarkEnd w:id="799"/>
    </w:p>
  </w:comment>
  <w:comment w:id="816" w:author="Wiryadinata, Steven" w:date="2020-08-24T16:56:00Z" w:initials="WS">
    <w:p w14:paraId="4CB3C388" w14:textId="3075A0AB" w:rsidR="005411FA" w:rsidRDefault="005411FA">
      <w:pPr>
        <w:pStyle w:val="CommentText"/>
      </w:pPr>
      <w:r>
        <w:rPr>
          <w:rStyle w:val="CommentReference"/>
        </w:rPr>
        <w:annotationRef/>
      </w:r>
      <w:r>
        <w:t xml:space="preserve">I don’t understand this. The same to what? </w:t>
      </w:r>
    </w:p>
  </w:comment>
  <w:comment w:id="840" w:author="Wiryadinata, Steven" w:date="2020-08-24T17:00:00Z" w:initials="WS">
    <w:p w14:paraId="4FB5AD1D" w14:textId="7AB260C6" w:rsidR="005411FA" w:rsidRPr="005411FA" w:rsidRDefault="005411FA" w:rsidP="005411FA">
      <w:pPr>
        <w:pStyle w:val="CommentText"/>
        <w:rPr>
          <w:b/>
          <w:bCs/>
        </w:rPr>
      </w:pPr>
      <w:r>
        <w:rPr>
          <w:rStyle w:val="CommentReference"/>
        </w:rPr>
        <w:annotationRef/>
      </w:r>
      <w:r>
        <w:t xml:space="preserve">This is misleading. </w:t>
      </w:r>
      <w:r>
        <w:t>A freight truck carrying nothing is not useful for its purpose</w:t>
      </w:r>
      <w:r>
        <w:t xml:space="preserve">, especially not towards </w:t>
      </w:r>
      <w:r w:rsidR="00725F49">
        <w:t xml:space="preserve">a </w:t>
      </w:r>
      <w:r>
        <w:t xml:space="preserve">potential audience for this work (e.g. fleet operators). </w:t>
      </w:r>
      <w:r w:rsidRPr="005411FA">
        <w:t xml:space="preserve"> </w:t>
      </w:r>
      <w:r>
        <w:t>Perhaps some discussion on payload-mileage per gallon (or the inverse) is needed here.</w:t>
      </w:r>
    </w:p>
    <w:p w14:paraId="7512E618" w14:textId="145359A9" w:rsidR="005411FA" w:rsidRDefault="005411FA">
      <w:pPr>
        <w:pStyle w:val="CommentText"/>
      </w:pPr>
    </w:p>
  </w:comment>
  <w:comment w:id="841" w:author="Wiryadinata, Steven" w:date="2020-08-24T17:01:00Z" w:initials="WS">
    <w:p w14:paraId="38246F41" w14:textId="7B28EDAB" w:rsidR="005411FA" w:rsidRDefault="005411FA">
      <w:pPr>
        <w:pStyle w:val="CommentText"/>
      </w:pPr>
      <w:r>
        <w:rPr>
          <w:rStyle w:val="CommentReference"/>
        </w:rPr>
        <w:annotationRef/>
      </w:r>
      <w:r>
        <w:t>The introduction of different driving cycles is confusing here</w:t>
      </w:r>
      <w:r w:rsidR="00725F49">
        <w:t xml:space="preserve">, especially when the LDVs do no such thing. Would be better to consolidate values along the lines of “long-haul” or “short-haul”.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4B4F65" w15:done="0"/>
  <w15:commentEx w15:paraId="45B1FB64" w15:done="0"/>
  <w15:commentEx w15:paraId="0E7F5C38" w15:done="0"/>
  <w15:commentEx w15:paraId="5D4D4DF6" w15:done="0"/>
  <w15:commentEx w15:paraId="2BA19023" w15:done="0"/>
  <w15:commentEx w15:paraId="148A851E" w15:done="0"/>
  <w15:commentEx w15:paraId="74F6103A" w15:done="0"/>
  <w15:commentEx w15:paraId="1BC56CFB" w15:done="0"/>
  <w15:commentEx w15:paraId="79F687BE" w15:done="0"/>
  <w15:commentEx w15:paraId="0FE03D4F" w15:done="0"/>
  <w15:commentEx w15:paraId="608C073B" w15:done="0"/>
  <w15:commentEx w15:paraId="6137DA48" w15:done="0"/>
  <w15:commentEx w15:paraId="59D31DAD" w15:done="0"/>
  <w15:commentEx w15:paraId="28378949" w15:done="0"/>
  <w15:commentEx w15:paraId="4CB3C388" w15:done="0"/>
  <w15:commentEx w15:paraId="7512E618" w15:done="0"/>
  <w15:commentEx w15:paraId="38246F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4B4F65" w16cid:durableId="22EE67C0"/>
  <w16cid:commentId w16cid:paraId="45B1FB64" w16cid:durableId="22EE4D75"/>
  <w16cid:commentId w16cid:paraId="0E7F5C38" w16cid:durableId="22EE6705"/>
  <w16cid:commentId w16cid:paraId="5D4D4DF6" w16cid:durableId="22EE6354"/>
  <w16cid:commentId w16cid:paraId="2BA19023" w16cid:durableId="22EE673E"/>
  <w16cid:commentId w16cid:paraId="148A851E" w16cid:durableId="22EE65FE"/>
  <w16cid:commentId w16cid:paraId="74F6103A" w16cid:durableId="22EE6627"/>
  <w16cid:commentId w16cid:paraId="1BC56CFB" w16cid:durableId="22EE667A"/>
  <w16cid:commentId w16cid:paraId="79F687BE" w16cid:durableId="22EE6B72"/>
  <w16cid:commentId w16cid:paraId="0FE03D4F" w16cid:durableId="22EE6BBC"/>
  <w16cid:commentId w16cid:paraId="608C073B" w16cid:durableId="22EE6D5F"/>
  <w16cid:commentId w16cid:paraId="6137DA48" w16cid:durableId="22EE6D77"/>
  <w16cid:commentId w16cid:paraId="59D31DAD" w16cid:durableId="22EE6E19"/>
  <w16cid:commentId w16cid:paraId="28378949" w16cid:durableId="22EE7192"/>
  <w16cid:commentId w16cid:paraId="4CB3C388" w16cid:durableId="22EE6FD4"/>
  <w16cid:commentId w16cid:paraId="7512E618" w16cid:durableId="22EE70B8"/>
  <w16cid:commentId w16cid:paraId="38246F41" w16cid:durableId="22EE7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6C7F4" w14:textId="77777777" w:rsidR="00282843" w:rsidRDefault="00282843" w:rsidP="005F4CC1">
      <w:pPr>
        <w:spacing w:after="0" w:line="240" w:lineRule="auto"/>
      </w:pPr>
      <w:r>
        <w:separator/>
      </w:r>
    </w:p>
  </w:endnote>
  <w:endnote w:type="continuationSeparator" w:id="0">
    <w:p w14:paraId="513BAA56" w14:textId="77777777" w:rsidR="00282843" w:rsidRDefault="00282843" w:rsidP="005F4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1A081" w14:textId="77777777" w:rsidR="00282843" w:rsidRDefault="00282843" w:rsidP="005F4CC1">
      <w:pPr>
        <w:spacing w:after="0" w:line="240" w:lineRule="auto"/>
      </w:pPr>
      <w:r>
        <w:separator/>
      </w:r>
    </w:p>
  </w:footnote>
  <w:footnote w:type="continuationSeparator" w:id="0">
    <w:p w14:paraId="5CEB5F40" w14:textId="77777777" w:rsidR="00282843" w:rsidRDefault="00282843" w:rsidP="005F4CC1">
      <w:pPr>
        <w:spacing w:after="0" w:line="240" w:lineRule="auto"/>
      </w:pPr>
      <w:r>
        <w:continuationSeparator/>
      </w:r>
    </w:p>
  </w:footnote>
  <w:footnote w:id="1">
    <w:p w14:paraId="720F80DF" w14:textId="3940EA1D" w:rsidR="004D498C" w:rsidRDefault="004D498C">
      <w:pPr>
        <w:pStyle w:val="FootnoteText"/>
      </w:pPr>
      <w:ins w:id="801" w:author="Lin, Zhenhong" w:date="2020-08-24T16:49:00Z">
        <w:r>
          <w:rPr>
            <w:rStyle w:val="FootnoteReference"/>
          </w:rPr>
          <w:footnoteRef/>
        </w:r>
        <w:r>
          <w:t xml:space="preserve"> </w:t>
        </w:r>
        <w:r>
          <w:fldChar w:fldCharType="begin"/>
        </w:r>
        <w:r>
          <w:instrText xml:space="preserve"> HYPERLINK "https://afdc.energy.gov/files/u/publication/pto_idle_behavior_utility_vehicles.pdf" </w:instrText>
        </w:r>
        <w:r>
          <w:fldChar w:fldCharType="separate"/>
        </w:r>
        <w:r>
          <w:rPr>
            <w:rStyle w:val="Hyperlink"/>
          </w:rPr>
          <w:t>https://afdc.energy.gov/files/u/publication/pto_idle_behavior_utility_vehicles.pdf</w:t>
        </w:r>
        <w:r>
          <w:fldChar w:fldCharType="end"/>
        </w:r>
      </w:ins>
    </w:p>
  </w:footnote>
  <w:footnote w:id="2">
    <w:p w14:paraId="50115BF5" w14:textId="05EF6340" w:rsidR="004D498C" w:rsidRPr="005F4CC1" w:rsidRDefault="004D498C" w:rsidP="005F4CC1">
      <w:pPr>
        <w:pStyle w:val="FootnoteText"/>
        <w:rPr>
          <w:ins w:id="835" w:author="Lin, Zhenhong" w:date="2020-08-24T16:53:00Z"/>
        </w:rPr>
      </w:pPr>
      <w:ins w:id="836" w:author="Lin, Zhenhong" w:date="2020-08-24T16:53:00Z">
        <w:r>
          <w:rPr>
            <w:rStyle w:val="FootnoteReference"/>
          </w:rPr>
          <w:footnoteRef/>
        </w:r>
        <w:r>
          <w:t xml:space="preserve"> </w:t>
        </w:r>
        <w:r w:rsidRPr="005F4CC1">
          <w:t>Data source: NHTSA, 2015</w:t>
        </w:r>
      </w:ins>
      <w:ins w:id="837" w:author="Lin, Zhenhong" w:date="2020-08-24T16:54:00Z">
        <w:r>
          <w:t xml:space="preserve">, </w:t>
        </w:r>
      </w:ins>
      <w:ins w:id="838" w:author="Lin, Zhenhong" w:date="2020-08-24T16:53:00Z">
        <w:r w:rsidRPr="005F4CC1">
          <w:t>Commercial Medium- and Heavy-Duty Truck Fuel Efficiency Technology Study – Report #1</w:t>
        </w:r>
      </w:ins>
    </w:p>
    <w:p w14:paraId="1539F108" w14:textId="4501B13A" w:rsidR="004D498C" w:rsidRDefault="004D498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36499"/>
    <w:multiLevelType w:val="multilevel"/>
    <w:tmpl w:val="16A066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35130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ryadinata, Steven">
    <w15:presenceInfo w15:providerId="AD" w15:userId="S::swiryad@sandia.gov::9801150b-82e7-47a5-98ff-8f46dd58c684"/>
  </w15:person>
  <w15:person w15:author="XKLL">
    <w15:presenceInfo w15:providerId="None" w15:userId="XKLL"/>
  </w15:person>
  <w15:person w15:author="Lin, Zhenhong">
    <w15:presenceInfo w15:providerId="AD" w15:userId="S::zl2@ornl.gov::e65b34cf-5fa3-460d-8048-05abd5c07f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DB1"/>
    <w:rsid w:val="00060DB1"/>
    <w:rsid w:val="000B3875"/>
    <w:rsid w:val="000D01E0"/>
    <w:rsid w:val="000F10FC"/>
    <w:rsid w:val="000F7A2F"/>
    <w:rsid w:val="00147BF3"/>
    <w:rsid w:val="00153E61"/>
    <w:rsid w:val="00171951"/>
    <w:rsid w:val="001D1489"/>
    <w:rsid w:val="001F5293"/>
    <w:rsid w:val="00215F77"/>
    <w:rsid w:val="00282843"/>
    <w:rsid w:val="0029487A"/>
    <w:rsid w:val="002B3794"/>
    <w:rsid w:val="00303C21"/>
    <w:rsid w:val="00382F1E"/>
    <w:rsid w:val="003C66C8"/>
    <w:rsid w:val="003E13B6"/>
    <w:rsid w:val="003E4DC0"/>
    <w:rsid w:val="004053D2"/>
    <w:rsid w:val="00405EF4"/>
    <w:rsid w:val="004D498C"/>
    <w:rsid w:val="004E2C54"/>
    <w:rsid w:val="004E4C7F"/>
    <w:rsid w:val="004F4704"/>
    <w:rsid w:val="004F5155"/>
    <w:rsid w:val="0052360B"/>
    <w:rsid w:val="0053290A"/>
    <w:rsid w:val="005411FA"/>
    <w:rsid w:val="005F4CC1"/>
    <w:rsid w:val="00653974"/>
    <w:rsid w:val="006740EE"/>
    <w:rsid w:val="00677B11"/>
    <w:rsid w:val="006B44BB"/>
    <w:rsid w:val="00713EB8"/>
    <w:rsid w:val="00716D36"/>
    <w:rsid w:val="00725F49"/>
    <w:rsid w:val="007442ED"/>
    <w:rsid w:val="00746879"/>
    <w:rsid w:val="007709EE"/>
    <w:rsid w:val="007772BB"/>
    <w:rsid w:val="00795476"/>
    <w:rsid w:val="007C556D"/>
    <w:rsid w:val="007C690A"/>
    <w:rsid w:val="00892738"/>
    <w:rsid w:val="008D6611"/>
    <w:rsid w:val="009028AE"/>
    <w:rsid w:val="0090673C"/>
    <w:rsid w:val="00911CCD"/>
    <w:rsid w:val="0094263E"/>
    <w:rsid w:val="009C68F2"/>
    <w:rsid w:val="00A102B4"/>
    <w:rsid w:val="00A35C8B"/>
    <w:rsid w:val="00A54C0B"/>
    <w:rsid w:val="00A7319F"/>
    <w:rsid w:val="00A75C84"/>
    <w:rsid w:val="00AC2268"/>
    <w:rsid w:val="00B02894"/>
    <w:rsid w:val="00B53536"/>
    <w:rsid w:val="00B746CD"/>
    <w:rsid w:val="00BA7854"/>
    <w:rsid w:val="00BD2181"/>
    <w:rsid w:val="00BD4462"/>
    <w:rsid w:val="00BD50CE"/>
    <w:rsid w:val="00BF0CB7"/>
    <w:rsid w:val="00C20BD2"/>
    <w:rsid w:val="00C303D9"/>
    <w:rsid w:val="00C6276A"/>
    <w:rsid w:val="00C65C35"/>
    <w:rsid w:val="00CD7CDC"/>
    <w:rsid w:val="00D347EF"/>
    <w:rsid w:val="00D36BD5"/>
    <w:rsid w:val="00D47DB1"/>
    <w:rsid w:val="00D87217"/>
    <w:rsid w:val="00D9711F"/>
    <w:rsid w:val="00DC127F"/>
    <w:rsid w:val="00DD34C1"/>
    <w:rsid w:val="00DE3660"/>
    <w:rsid w:val="00E1707A"/>
    <w:rsid w:val="00E740FB"/>
    <w:rsid w:val="00E842C7"/>
    <w:rsid w:val="00E8694D"/>
    <w:rsid w:val="00EB12FA"/>
    <w:rsid w:val="00EB2DBC"/>
    <w:rsid w:val="00EC787C"/>
    <w:rsid w:val="00F3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0D45"/>
  <w15:chartTrackingRefBased/>
  <w15:docId w15:val="{688F9A83-CC73-464D-9110-98628691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qFormat/>
    <w:rsid w:val="00060DB1"/>
    <w:pPr>
      <w:keepNext/>
      <w:keepLines/>
      <w:pageBreakBefore/>
      <w:tabs>
        <w:tab w:val="left" w:pos="360"/>
        <w:tab w:val="left" w:pos="720"/>
      </w:tabs>
      <w:spacing w:after="0" w:line="240" w:lineRule="auto"/>
      <w:jc w:val="center"/>
      <w:outlineLvl w:val="0"/>
    </w:pPr>
    <w:rPr>
      <w:rFonts w:ascii="Times New Roman Bold" w:eastAsia="SimSun" w:hAnsi="Times New Roman Bold" w:cs="Times New Roman"/>
      <w:b/>
      <w:caps/>
      <w:sz w:val="24"/>
      <w:szCs w:val="20"/>
    </w:rPr>
  </w:style>
  <w:style w:type="paragraph" w:styleId="Heading2">
    <w:name w:val="heading 2"/>
    <w:basedOn w:val="Normal"/>
    <w:next w:val="Normal"/>
    <w:link w:val="Heading2Char"/>
    <w:uiPriority w:val="9"/>
    <w:unhideWhenUsed/>
    <w:qFormat/>
    <w:rsid w:val="00060D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0DB1"/>
    <w:rPr>
      <w:rFonts w:ascii="Times New Roman Bold" w:eastAsia="SimSun" w:hAnsi="Times New Roman Bold" w:cs="Times New Roman"/>
      <w:b/>
      <w:caps/>
      <w:sz w:val="24"/>
      <w:szCs w:val="20"/>
    </w:rPr>
  </w:style>
  <w:style w:type="paragraph" w:styleId="ListParagraph">
    <w:name w:val="List Paragraph"/>
    <w:basedOn w:val="Normal"/>
    <w:uiPriority w:val="34"/>
    <w:qFormat/>
    <w:rsid w:val="00060DB1"/>
    <w:pPr>
      <w:ind w:left="720"/>
      <w:contextualSpacing/>
    </w:pPr>
  </w:style>
  <w:style w:type="character" w:customStyle="1" w:styleId="Heading2Char">
    <w:name w:val="Heading 2 Char"/>
    <w:basedOn w:val="DefaultParagraphFont"/>
    <w:link w:val="Heading2"/>
    <w:uiPriority w:val="9"/>
    <w:rsid w:val="00060DB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F0CB7"/>
    <w:rPr>
      <w:sz w:val="16"/>
      <w:szCs w:val="16"/>
    </w:rPr>
  </w:style>
  <w:style w:type="paragraph" w:styleId="CommentText">
    <w:name w:val="annotation text"/>
    <w:basedOn w:val="Normal"/>
    <w:link w:val="CommentTextChar"/>
    <w:uiPriority w:val="99"/>
    <w:semiHidden/>
    <w:unhideWhenUsed/>
    <w:rsid w:val="00BF0CB7"/>
    <w:pPr>
      <w:spacing w:line="240" w:lineRule="auto"/>
    </w:pPr>
    <w:rPr>
      <w:sz w:val="20"/>
      <w:szCs w:val="20"/>
    </w:rPr>
  </w:style>
  <w:style w:type="character" w:customStyle="1" w:styleId="CommentTextChar">
    <w:name w:val="Comment Text Char"/>
    <w:basedOn w:val="DefaultParagraphFont"/>
    <w:link w:val="CommentText"/>
    <w:uiPriority w:val="99"/>
    <w:semiHidden/>
    <w:rsid w:val="00BF0CB7"/>
    <w:rPr>
      <w:sz w:val="20"/>
      <w:szCs w:val="20"/>
    </w:rPr>
  </w:style>
  <w:style w:type="paragraph" w:styleId="CommentSubject">
    <w:name w:val="annotation subject"/>
    <w:basedOn w:val="CommentText"/>
    <w:next w:val="CommentText"/>
    <w:link w:val="CommentSubjectChar"/>
    <w:uiPriority w:val="99"/>
    <w:semiHidden/>
    <w:unhideWhenUsed/>
    <w:rsid w:val="00BF0CB7"/>
    <w:rPr>
      <w:b/>
      <w:bCs/>
    </w:rPr>
  </w:style>
  <w:style w:type="character" w:customStyle="1" w:styleId="CommentSubjectChar">
    <w:name w:val="Comment Subject Char"/>
    <w:basedOn w:val="CommentTextChar"/>
    <w:link w:val="CommentSubject"/>
    <w:uiPriority w:val="99"/>
    <w:semiHidden/>
    <w:rsid w:val="00BF0CB7"/>
    <w:rPr>
      <w:b/>
      <w:bCs/>
      <w:sz w:val="20"/>
      <w:szCs w:val="20"/>
    </w:rPr>
  </w:style>
  <w:style w:type="paragraph" w:styleId="BalloonText">
    <w:name w:val="Balloon Text"/>
    <w:basedOn w:val="Normal"/>
    <w:link w:val="BalloonTextChar"/>
    <w:uiPriority w:val="99"/>
    <w:semiHidden/>
    <w:unhideWhenUsed/>
    <w:rsid w:val="00BF0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CB7"/>
    <w:rPr>
      <w:rFonts w:ascii="Segoe UI" w:hAnsi="Segoe UI" w:cs="Segoe UI"/>
      <w:sz w:val="18"/>
      <w:szCs w:val="18"/>
    </w:rPr>
  </w:style>
  <w:style w:type="paragraph" w:styleId="Revision">
    <w:name w:val="Revision"/>
    <w:hidden/>
    <w:uiPriority w:val="99"/>
    <w:semiHidden/>
    <w:rsid w:val="00F33F60"/>
    <w:pPr>
      <w:spacing w:after="0" w:line="240" w:lineRule="auto"/>
    </w:pPr>
  </w:style>
  <w:style w:type="paragraph" w:styleId="FootnoteText">
    <w:name w:val="footnote text"/>
    <w:basedOn w:val="Normal"/>
    <w:link w:val="FootnoteTextChar"/>
    <w:uiPriority w:val="99"/>
    <w:semiHidden/>
    <w:unhideWhenUsed/>
    <w:rsid w:val="005F4C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4CC1"/>
    <w:rPr>
      <w:sz w:val="20"/>
      <w:szCs w:val="20"/>
    </w:rPr>
  </w:style>
  <w:style w:type="character" w:styleId="FootnoteReference">
    <w:name w:val="footnote reference"/>
    <w:basedOn w:val="DefaultParagraphFont"/>
    <w:uiPriority w:val="99"/>
    <w:semiHidden/>
    <w:unhideWhenUsed/>
    <w:rsid w:val="005F4CC1"/>
    <w:rPr>
      <w:vertAlign w:val="superscript"/>
    </w:rPr>
  </w:style>
  <w:style w:type="character" w:styleId="Hyperlink">
    <w:name w:val="Hyperlink"/>
    <w:basedOn w:val="DefaultParagraphFont"/>
    <w:uiPriority w:val="99"/>
    <w:semiHidden/>
    <w:unhideWhenUsed/>
    <w:rsid w:val="005F4CC1"/>
    <w:rPr>
      <w:color w:val="0000FF"/>
      <w:u w:val="single"/>
    </w:rPr>
  </w:style>
  <w:style w:type="paragraph" w:styleId="NormalWeb">
    <w:name w:val="Normal (Web)"/>
    <w:basedOn w:val="Normal"/>
    <w:uiPriority w:val="99"/>
    <w:semiHidden/>
    <w:unhideWhenUsed/>
    <w:rsid w:val="005F4CC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956971">
      <w:bodyDiv w:val="1"/>
      <w:marLeft w:val="0"/>
      <w:marRight w:val="0"/>
      <w:marTop w:val="0"/>
      <w:marBottom w:val="0"/>
      <w:divBdr>
        <w:top w:val="none" w:sz="0" w:space="0" w:color="auto"/>
        <w:left w:val="none" w:sz="0" w:space="0" w:color="auto"/>
        <w:bottom w:val="none" w:sz="0" w:space="0" w:color="auto"/>
        <w:right w:val="none" w:sz="0" w:space="0" w:color="auto"/>
      </w:divBdr>
    </w:div>
    <w:div w:id="1052927711">
      <w:bodyDiv w:val="1"/>
      <w:marLeft w:val="0"/>
      <w:marRight w:val="0"/>
      <w:marTop w:val="0"/>
      <w:marBottom w:val="0"/>
      <w:divBdr>
        <w:top w:val="none" w:sz="0" w:space="0" w:color="auto"/>
        <w:left w:val="none" w:sz="0" w:space="0" w:color="auto"/>
        <w:bottom w:val="none" w:sz="0" w:space="0" w:color="auto"/>
        <w:right w:val="none" w:sz="0" w:space="0" w:color="auto"/>
      </w:divBdr>
    </w:div>
    <w:div w:id="1116750210">
      <w:bodyDiv w:val="1"/>
      <w:marLeft w:val="0"/>
      <w:marRight w:val="0"/>
      <w:marTop w:val="0"/>
      <w:marBottom w:val="0"/>
      <w:divBdr>
        <w:top w:val="none" w:sz="0" w:space="0" w:color="auto"/>
        <w:left w:val="none" w:sz="0" w:space="0" w:color="auto"/>
        <w:bottom w:val="none" w:sz="0" w:space="0" w:color="auto"/>
        <w:right w:val="none" w:sz="0" w:space="0" w:color="auto"/>
      </w:divBdr>
    </w:div>
    <w:div w:id="1536038340">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xiefeixiaobao\Desktop\TruckModel\TCO\mpgTCO.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l2\Google%20Drive\Work\Person%20--%20Madhur%20Boloor\TCO%20study\SOW\Energy%20use\briefing%20June%2023\PTO%20and%20idling%20sha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Sheet1!$B$160</c:f>
              <c:strCache>
                <c:ptCount val="1"/>
                <c:pt idx="0">
                  <c:v>0% payload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Sheet1!$C$159:$G$159</c:f>
              <c:strCache>
                <c:ptCount val="5"/>
                <c:pt idx="0">
                  <c:v>CARB</c:v>
                </c:pt>
                <c:pt idx="1">
                  <c:v>55MPH</c:v>
                </c:pt>
                <c:pt idx="2">
                  <c:v>65MPH</c:v>
                </c:pt>
                <c:pt idx="3">
                  <c:v>WHVC</c:v>
                </c:pt>
                <c:pt idx="4">
                  <c:v>NESCCAF</c:v>
                </c:pt>
              </c:strCache>
            </c:strRef>
          </c:cat>
          <c:val>
            <c:numRef>
              <c:f>Sheet1!$C$160:$G$160</c:f>
              <c:numCache>
                <c:formatCode>General</c:formatCode>
                <c:ptCount val="5"/>
                <c:pt idx="0" formatCode="0.00">
                  <c:v>5.9</c:v>
                </c:pt>
                <c:pt idx="1">
                  <c:v>9.26</c:v>
                </c:pt>
                <c:pt idx="2">
                  <c:v>7.55</c:v>
                </c:pt>
                <c:pt idx="3">
                  <c:v>7.71</c:v>
                </c:pt>
                <c:pt idx="4">
                  <c:v>7.42</c:v>
                </c:pt>
              </c:numCache>
            </c:numRef>
          </c:val>
          <c:extLst>
            <c:ext xmlns:c16="http://schemas.microsoft.com/office/drawing/2014/chart" uri="{C3380CC4-5D6E-409C-BE32-E72D297353CC}">
              <c16:uniqueId val="{00000000-E4A1-4625-A1D8-EF7F34E15917}"/>
            </c:ext>
          </c:extLst>
        </c:ser>
        <c:ser>
          <c:idx val="1"/>
          <c:order val="1"/>
          <c:tx>
            <c:strRef>
              <c:f>Sheet1!$B$161</c:f>
              <c:strCache>
                <c:ptCount val="1"/>
                <c:pt idx="0">
                  <c:v>50% payload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Sheet1!$C$159:$G$159</c:f>
              <c:strCache>
                <c:ptCount val="5"/>
                <c:pt idx="0">
                  <c:v>CARB</c:v>
                </c:pt>
                <c:pt idx="1">
                  <c:v>55MPH</c:v>
                </c:pt>
                <c:pt idx="2">
                  <c:v>65MPH</c:v>
                </c:pt>
                <c:pt idx="3">
                  <c:v>WHVC</c:v>
                </c:pt>
                <c:pt idx="4">
                  <c:v>NESCCAF</c:v>
                </c:pt>
              </c:strCache>
            </c:strRef>
          </c:cat>
          <c:val>
            <c:numRef>
              <c:f>Sheet1!$C$161:$G$161</c:f>
              <c:numCache>
                <c:formatCode>General</c:formatCode>
                <c:ptCount val="5"/>
                <c:pt idx="0">
                  <c:v>4.63</c:v>
                </c:pt>
                <c:pt idx="1">
                  <c:v>8.1199999999999992</c:v>
                </c:pt>
                <c:pt idx="2">
                  <c:v>6.75</c:v>
                </c:pt>
                <c:pt idx="3">
                  <c:v>6.2</c:v>
                </c:pt>
                <c:pt idx="4">
                  <c:v>6.56</c:v>
                </c:pt>
              </c:numCache>
            </c:numRef>
          </c:val>
          <c:extLst>
            <c:ext xmlns:c16="http://schemas.microsoft.com/office/drawing/2014/chart" uri="{C3380CC4-5D6E-409C-BE32-E72D297353CC}">
              <c16:uniqueId val="{00000001-E4A1-4625-A1D8-EF7F34E15917}"/>
            </c:ext>
          </c:extLst>
        </c:ser>
        <c:ser>
          <c:idx val="2"/>
          <c:order val="2"/>
          <c:tx>
            <c:strRef>
              <c:f>Sheet1!$B$162</c:f>
              <c:strCache>
                <c:ptCount val="1"/>
                <c:pt idx="0">
                  <c:v>100% payload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Sheet1!$C$159:$G$159</c:f>
              <c:strCache>
                <c:ptCount val="5"/>
                <c:pt idx="0">
                  <c:v>CARB</c:v>
                </c:pt>
                <c:pt idx="1">
                  <c:v>55MPH</c:v>
                </c:pt>
                <c:pt idx="2">
                  <c:v>65MPH</c:v>
                </c:pt>
                <c:pt idx="3">
                  <c:v>WHVC</c:v>
                </c:pt>
                <c:pt idx="4">
                  <c:v>NESCCAF</c:v>
                </c:pt>
              </c:strCache>
            </c:strRef>
          </c:cat>
          <c:val>
            <c:numRef>
              <c:f>Sheet1!$C$162:$G$162</c:f>
              <c:numCache>
                <c:formatCode>General</c:formatCode>
                <c:ptCount val="5"/>
                <c:pt idx="0">
                  <c:v>3.78</c:v>
                </c:pt>
                <c:pt idx="1">
                  <c:v>7.22</c:v>
                </c:pt>
                <c:pt idx="2">
                  <c:v>6.11</c:v>
                </c:pt>
                <c:pt idx="3">
                  <c:v>5.13</c:v>
                </c:pt>
                <c:pt idx="4">
                  <c:v>5.8</c:v>
                </c:pt>
              </c:numCache>
            </c:numRef>
          </c:val>
          <c:extLst>
            <c:ext xmlns:c16="http://schemas.microsoft.com/office/drawing/2014/chart" uri="{C3380CC4-5D6E-409C-BE32-E72D297353CC}">
              <c16:uniqueId val="{00000002-E4A1-4625-A1D8-EF7F34E15917}"/>
            </c:ext>
          </c:extLst>
        </c:ser>
        <c:dLbls>
          <c:dLblPos val="outEnd"/>
          <c:showLegendKey val="0"/>
          <c:showVal val="1"/>
          <c:showCatName val="0"/>
          <c:showSerName val="0"/>
          <c:showPercent val="0"/>
          <c:showBubbleSize val="0"/>
        </c:dLbls>
        <c:gapWidth val="219"/>
        <c:overlap val="-27"/>
        <c:axId val="584305536"/>
        <c:axId val="584305864"/>
      </c:barChart>
      <c:catAx>
        <c:axId val="584305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Driving</a:t>
                </a:r>
                <a:r>
                  <a:rPr lang="en-US" baseline="0"/>
                  <a:t> cycle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305864"/>
        <c:crosses val="autoZero"/>
        <c:auto val="1"/>
        <c:lblAlgn val="ctr"/>
        <c:lblOffset val="100"/>
        <c:noMultiLvlLbl val="0"/>
      </c:catAx>
      <c:valAx>
        <c:axId val="58430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MPG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305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utility truck -- time and energy shares by activity</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Sheet1!$E$3</c:f>
              <c:strCache>
                <c:ptCount val="1"/>
                <c:pt idx="0">
                  <c:v>Driving</c:v>
                </c:pt>
              </c:strCache>
            </c:strRef>
          </c:tx>
          <c:spPr>
            <a:solidFill>
              <a:schemeClr val="accent1"/>
            </a:solidFill>
            <a:ln>
              <a:noFill/>
            </a:ln>
            <a:effectLst/>
          </c:spPr>
          <c:invertIfNegative val="0"/>
          <c:cat>
            <c:strRef>
              <c:f>Sheet1!$D$4:$D$5</c:f>
              <c:strCache>
                <c:ptCount val="2"/>
                <c:pt idx="0">
                  <c:v>Operation time</c:v>
                </c:pt>
                <c:pt idx="1">
                  <c:v>Energy</c:v>
                </c:pt>
              </c:strCache>
            </c:strRef>
          </c:cat>
          <c:val>
            <c:numRef>
              <c:f>Sheet1!$E$4:$E$5</c:f>
              <c:numCache>
                <c:formatCode>0%</c:formatCode>
                <c:ptCount val="2"/>
                <c:pt idx="0">
                  <c:v>0.36</c:v>
                </c:pt>
                <c:pt idx="1">
                  <c:v>0.79</c:v>
                </c:pt>
              </c:numCache>
            </c:numRef>
          </c:val>
          <c:extLst>
            <c:ext xmlns:c16="http://schemas.microsoft.com/office/drawing/2014/chart" uri="{C3380CC4-5D6E-409C-BE32-E72D297353CC}">
              <c16:uniqueId val="{00000000-EB8D-4A95-88CE-18DE5FC4B103}"/>
            </c:ext>
          </c:extLst>
        </c:ser>
        <c:ser>
          <c:idx val="1"/>
          <c:order val="1"/>
          <c:tx>
            <c:strRef>
              <c:f>Sheet1!$F$3</c:f>
              <c:strCache>
                <c:ptCount val="1"/>
                <c:pt idx="0">
                  <c:v>PTO</c:v>
                </c:pt>
              </c:strCache>
            </c:strRef>
          </c:tx>
          <c:spPr>
            <a:solidFill>
              <a:schemeClr val="accent2"/>
            </a:solidFill>
            <a:ln>
              <a:noFill/>
            </a:ln>
            <a:effectLst/>
          </c:spPr>
          <c:invertIfNegative val="0"/>
          <c:cat>
            <c:strRef>
              <c:f>Sheet1!$D$4:$D$5</c:f>
              <c:strCache>
                <c:ptCount val="2"/>
                <c:pt idx="0">
                  <c:v>Operation time</c:v>
                </c:pt>
                <c:pt idx="1">
                  <c:v>Energy</c:v>
                </c:pt>
              </c:strCache>
            </c:strRef>
          </c:cat>
          <c:val>
            <c:numRef>
              <c:f>Sheet1!$F$4:$F$5</c:f>
              <c:numCache>
                <c:formatCode>0%</c:formatCode>
                <c:ptCount val="2"/>
                <c:pt idx="0">
                  <c:v>0.3</c:v>
                </c:pt>
                <c:pt idx="1">
                  <c:v>0.1</c:v>
                </c:pt>
              </c:numCache>
            </c:numRef>
          </c:val>
          <c:extLst>
            <c:ext xmlns:c16="http://schemas.microsoft.com/office/drawing/2014/chart" uri="{C3380CC4-5D6E-409C-BE32-E72D297353CC}">
              <c16:uniqueId val="{00000001-EB8D-4A95-88CE-18DE5FC4B103}"/>
            </c:ext>
          </c:extLst>
        </c:ser>
        <c:ser>
          <c:idx val="2"/>
          <c:order val="2"/>
          <c:tx>
            <c:strRef>
              <c:f>Sheet1!$G$3</c:f>
              <c:strCache>
                <c:ptCount val="1"/>
                <c:pt idx="0">
                  <c:v>Idling</c:v>
                </c:pt>
              </c:strCache>
            </c:strRef>
          </c:tx>
          <c:spPr>
            <a:solidFill>
              <a:schemeClr val="accent3"/>
            </a:solidFill>
            <a:ln>
              <a:noFill/>
            </a:ln>
            <a:effectLst/>
          </c:spPr>
          <c:invertIfNegative val="0"/>
          <c:cat>
            <c:strRef>
              <c:f>Sheet1!$D$4:$D$5</c:f>
              <c:strCache>
                <c:ptCount val="2"/>
                <c:pt idx="0">
                  <c:v>Operation time</c:v>
                </c:pt>
                <c:pt idx="1">
                  <c:v>Energy</c:v>
                </c:pt>
              </c:strCache>
            </c:strRef>
          </c:cat>
          <c:val>
            <c:numRef>
              <c:f>Sheet1!$G$4:$G$5</c:f>
              <c:numCache>
                <c:formatCode>0%</c:formatCode>
                <c:ptCount val="2"/>
                <c:pt idx="0">
                  <c:v>0.34</c:v>
                </c:pt>
                <c:pt idx="1">
                  <c:v>0.11</c:v>
                </c:pt>
              </c:numCache>
            </c:numRef>
          </c:val>
          <c:extLst>
            <c:ext xmlns:c16="http://schemas.microsoft.com/office/drawing/2014/chart" uri="{C3380CC4-5D6E-409C-BE32-E72D297353CC}">
              <c16:uniqueId val="{00000002-EB8D-4A95-88CE-18DE5FC4B103}"/>
            </c:ext>
          </c:extLst>
        </c:ser>
        <c:dLbls>
          <c:showLegendKey val="0"/>
          <c:showVal val="0"/>
          <c:showCatName val="0"/>
          <c:showSerName val="0"/>
          <c:showPercent val="0"/>
          <c:showBubbleSize val="0"/>
        </c:dLbls>
        <c:gapWidth val="150"/>
        <c:overlap val="100"/>
        <c:axId val="620555368"/>
        <c:axId val="620556680"/>
      </c:barChart>
      <c:catAx>
        <c:axId val="620555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20556680"/>
        <c:crosses val="autoZero"/>
        <c:auto val="1"/>
        <c:lblAlgn val="ctr"/>
        <c:lblOffset val="100"/>
        <c:noMultiLvlLbl val="0"/>
      </c:catAx>
      <c:valAx>
        <c:axId val="6205566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20555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0.14899</cdr:x>
      <cdr:y>0.03588</cdr:y>
    </cdr:from>
    <cdr:to>
      <cdr:x>0.88639</cdr:x>
      <cdr:y>0.15856</cdr:y>
    </cdr:to>
    <cdr:pic>
      <cdr:nvPicPr>
        <cdr:cNvPr id="2" name="chart">
          <a:extLst xmlns:a="http://schemas.openxmlformats.org/drawingml/2006/main">
            <a:ext uri="{FF2B5EF4-FFF2-40B4-BE49-F238E27FC236}">
              <a16:creationId xmlns:a16="http://schemas.microsoft.com/office/drawing/2014/main" id="{D169CF45-B05C-4526-A368-22491B92EE39}"/>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978413" y="129391"/>
          <a:ext cx="4842432" cy="442413"/>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A189C-2076-4605-B938-57DDED5A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13</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Thomas S.</dc:creator>
  <cp:keywords/>
  <dc:description/>
  <cp:lastModifiedBy>Wiryadinata, Steven</cp:lastModifiedBy>
  <cp:revision>40</cp:revision>
  <dcterms:created xsi:type="dcterms:W3CDTF">2020-08-19T17:49:00Z</dcterms:created>
  <dcterms:modified xsi:type="dcterms:W3CDTF">2020-08-25T00:04:00Z</dcterms:modified>
</cp:coreProperties>
</file>